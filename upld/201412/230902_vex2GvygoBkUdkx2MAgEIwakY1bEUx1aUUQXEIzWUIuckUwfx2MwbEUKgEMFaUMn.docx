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92E" w:rsidRPr="00E11054" w:rsidRDefault="003C58F7">
      <w:pPr>
        <w:rPr>
          <w:ins w:id="0" w:author="Zhenxing Liu" w:date="2014-12-22T09:07:00Z"/>
          <w:rFonts w:ascii="宋体" w:hAnsi="宋体"/>
          <w:color w:val="000000"/>
          <w:sz w:val="32"/>
          <w:szCs w:val="32"/>
          <w:u w:val="single"/>
          <w:rPrChange w:id="1" w:author="Zhenxing Liu" w:date="2014-12-22T09:53:00Z">
            <w:rPr>
              <w:ins w:id="2" w:author="Zhenxing Liu" w:date="2014-12-22T09:07:00Z"/>
              <w:rFonts w:ascii="宋体" w:hAnsi="宋体"/>
              <w:color w:val="000000"/>
              <w:sz w:val="28"/>
              <w:szCs w:val="28"/>
              <w:u w:val="single"/>
            </w:rPr>
          </w:rPrChange>
        </w:rPr>
      </w:pPr>
      <w:bookmarkStart w:id="3" w:name="_GoBack"/>
      <w:bookmarkEnd w:id="3"/>
      <w:del w:id="4" w:author="people01 PEOPLE" w:date="2014-12-22T13:58:00Z">
        <w:r w:rsidRPr="00E11054" w:rsidDel="006757F2">
          <w:rPr>
            <w:rFonts w:ascii="宋体" w:hAnsi="宋体"/>
            <w:b/>
            <w:color w:val="000000"/>
            <w:sz w:val="32"/>
            <w:szCs w:val="32"/>
            <w:u w:val="single"/>
            <w:rPrChange w:id="5" w:author="Zhenxing Liu" w:date="2014-12-22T09:53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delText xml:space="preserve"> 产业_</w:delText>
        </w:r>
        <w:r w:rsidRPr="00E11054" w:rsidDel="006757F2">
          <w:rPr>
            <w:rFonts w:ascii="宋体" w:hAnsi="宋体" w:hint="eastAsia"/>
            <w:color w:val="000000"/>
            <w:sz w:val="32"/>
            <w:szCs w:val="32"/>
            <w:rPrChange w:id="6" w:author="Zhenxing Liu" w:date="2014-12-22T09:53:00Z">
              <w:rPr>
                <w:rFonts w:ascii="宋体" w:hAnsi="宋体" w:hint="eastAsia"/>
                <w:color w:val="000000"/>
                <w:sz w:val="28"/>
                <w:szCs w:val="28"/>
              </w:rPr>
            </w:rPrChange>
          </w:rPr>
          <w:delText>篇</w:delText>
        </w:r>
      </w:del>
      <w:del w:id="7" w:author="Zhenxing Liu" w:date="2014-12-22T09:55:00Z">
        <w:r w:rsidRPr="00E11054" w:rsidDel="00AE690B">
          <w:rPr>
            <w:rFonts w:ascii="宋体" w:hAnsi="宋体" w:hint="eastAsia"/>
            <w:color w:val="000000"/>
            <w:sz w:val="32"/>
            <w:szCs w:val="32"/>
            <w:rPrChange w:id="8" w:author="Zhenxing Liu" w:date="2014-12-22T09:53:00Z">
              <w:rPr>
                <w:rFonts w:ascii="宋体" w:hAnsi="宋体" w:hint="eastAsia"/>
                <w:color w:val="000000"/>
                <w:sz w:val="28"/>
                <w:szCs w:val="28"/>
              </w:rPr>
            </w:rPrChange>
          </w:rPr>
          <w:delText>中</w:delText>
        </w:r>
      </w:del>
      <w:del w:id="9" w:author="people01 PEOPLE" w:date="2014-12-22T13:58:00Z">
        <w:r w:rsidRPr="00E11054" w:rsidDel="006757F2">
          <w:rPr>
            <w:rFonts w:ascii="宋体" w:hAnsi="宋体"/>
            <w:b/>
            <w:color w:val="000000"/>
            <w:sz w:val="32"/>
            <w:szCs w:val="32"/>
            <w:u w:val="single"/>
            <w:rPrChange w:id="10" w:author="Zhenxing Liu" w:date="2014-12-22T09:53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delText>_</w:delText>
        </w:r>
      </w:del>
      <w:r w:rsidRPr="00E11054">
        <w:rPr>
          <w:rFonts w:ascii="宋体" w:hAnsi="宋体"/>
          <w:b/>
          <w:color w:val="000000"/>
          <w:sz w:val="32"/>
          <w:szCs w:val="32"/>
          <w:u w:val="single"/>
          <w:rPrChange w:id="11" w:author="Zhenxing Liu" w:date="2014-12-22T09:53:00Z">
            <w:rPr>
              <w:rFonts w:ascii="宋体" w:hAnsi="宋体"/>
              <w:b/>
              <w:color w:val="000000"/>
              <w:sz w:val="28"/>
              <w:szCs w:val="28"/>
              <w:u w:val="single"/>
            </w:rPr>
          </w:rPrChange>
        </w:rPr>
        <w:t>移动互联网的企业级应用发展</w:t>
      </w:r>
      <w:ins w:id="12" w:author="people01 PEOPLE" w:date="2014-12-22T13:58:00Z">
        <w:r w:rsidR="006757F2">
          <w:rPr>
            <w:rFonts w:ascii="宋体" w:hAnsi="宋体" w:hint="eastAsia"/>
            <w:color w:val="000000"/>
            <w:sz w:val="32"/>
            <w:szCs w:val="32"/>
            <w:u w:val="single"/>
          </w:rPr>
          <w:t>情况</w:t>
        </w:r>
      </w:ins>
      <w:ins w:id="13" w:author="people01 PEOPLE" w:date="2014-12-22T13:59:00Z">
        <w:r w:rsidR="006757F2">
          <w:rPr>
            <w:rFonts w:ascii="宋体" w:hAnsi="宋体" w:hint="eastAsia"/>
            <w:color w:val="000000"/>
            <w:sz w:val="32"/>
            <w:szCs w:val="32"/>
            <w:u w:val="single"/>
          </w:rPr>
          <w:t>提纲</w:t>
        </w:r>
      </w:ins>
      <w:ins w:id="14" w:author="people01 PEOPLE" w:date="2014-12-22T13:58:00Z">
        <w:r w:rsidR="006757F2">
          <w:rPr>
            <w:rFonts w:ascii="宋体" w:hAnsi="宋体" w:hint="eastAsia"/>
            <w:color w:val="000000"/>
            <w:sz w:val="32"/>
            <w:szCs w:val="32"/>
            <w:u w:val="single"/>
          </w:rPr>
          <w:t>1.0（</w:t>
        </w:r>
      </w:ins>
      <w:ins w:id="15" w:author="people01 PEOPLE" w:date="2014-12-22T13:59:00Z">
        <w:r w:rsidR="006757F2">
          <w:rPr>
            <w:rFonts w:ascii="宋体" w:hAnsi="宋体" w:hint="eastAsia"/>
            <w:color w:val="000000"/>
            <w:sz w:val="32"/>
            <w:szCs w:val="32"/>
            <w:u w:val="single"/>
          </w:rPr>
          <w:t>12.22</w:t>
        </w:r>
      </w:ins>
      <w:del w:id="16" w:author="people01 PEOPLE" w:date="2014-12-22T13:58:00Z">
        <w:r w:rsidRPr="00E11054" w:rsidDel="006757F2">
          <w:rPr>
            <w:rFonts w:ascii="宋体" w:hAnsi="宋体"/>
            <w:b/>
            <w:color w:val="000000"/>
            <w:sz w:val="32"/>
            <w:szCs w:val="32"/>
            <w:u w:val="single"/>
            <w:rPrChange w:id="17" w:author="Zhenxing Liu" w:date="2014-12-22T09:53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delText>情况_</w:delText>
        </w:r>
        <w:r w:rsidRPr="00E11054" w:rsidDel="006757F2">
          <w:rPr>
            <w:rFonts w:ascii="宋体" w:hAnsi="宋体" w:hint="eastAsia"/>
            <w:color w:val="000000"/>
            <w:sz w:val="32"/>
            <w:szCs w:val="32"/>
            <w:u w:val="single"/>
            <w:rPrChange w:id="18" w:author="Zhenxing Liu" w:date="2014-12-22T09:53:00Z">
              <w:rPr>
                <w:rFonts w:ascii="宋体" w:hAnsi="宋体" w:hint="eastAsia"/>
                <w:color w:val="000000"/>
                <w:sz w:val="28"/>
                <w:szCs w:val="28"/>
                <w:u w:val="single"/>
              </w:rPr>
            </w:rPrChange>
          </w:rPr>
          <w:delText>（</w:delText>
        </w:r>
        <w:r w:rsidRPr="00E11054" w:rsidDel="006757F2">
          <w:rPr>
            <w:rFonts w:ascii="宋体" w:hAnsi="宋体"/>
            <w:color w:val="000000"/>
            <w:sz w:val="32"/>
            <w:szCs w:val="32"/>
            <w:u w:val="single"/>
            <w:rPrChange w:id="19" w:author="Zhenxing Liu" w:date="2014-12-22T09:53:00Z">
              <w:rPr>
                <w:rFonts w:ascii="宋体" w:hAnsi="宋体"/>
                <w:color w:val="000000"/>
                <w:sz w:val="28"/>
                <w:szCs w:val="28"/>
                <w:u w:val="single"/>
              </w:rPr>
            </w:rPrChange>
          </w:rPr>
          <w:delText>8000-10000字</w:delText>
        </w:r>
      </w:del>
      <w:r w:rsidRPr="00E11054">
        <w:rPr>
          <w:rFonts w:ascii="宋体" w:hAnsi="宋体"/>
          <w:color w:val="000000"/>
          <w:sz w:val="32"/>
          <w:szCs w:val="32"/>
          <w:u w:val="single"/>
          <w:rPrChange w:id="20" w:author="Zhenxing Liu" w:date="2014-12-22T09:53:00Z">
            <w:rPr>
              <w:rFonts w:ascii="宋体" w:hAnsi="宋体"/>
              <w:color w:val="000000"/>
              <w:sz w:val="28"/>
              <w:szCs w:val="28"/>
              <w:u w:val="single"/>
            </w:rPr>
          </w:rPrChange>
        </w:rPr>
        <w:t>）</w:t>
      </w:r>
    </w:p>
    <w:p w:rsidR="005A566C" w:rsidDel="00DA092E" w:rsidRDefault="005A566C">
      <w:pPr>
        <w:rPr>
          <w:del w:id="21" w:author="people01 PEOPLE" w:date="2014-12-22T14:05:00Z"/>
          <w:rFonts w:ascii="宋体" w:hAnsi="宋体"/>
          <w:color w:val="000000"/>
          <w:sz w:val="28"/>
          <w:szCs w:val="28"/>
          <w:u w:val="single"/>
        </w:rPr>
      </w:pPr>
    </w:p>
    <w:p w:rsidR="003A29F6" w:rsidRPr="003A29F6" w:rsidRDefault="003A29F6">
      <w:pPr>
        <w:rPr>
          <w:rFonts w:ascii="宋体" w:hAnsi="宋体"/>
          <w:b/>
          <w:color w:val="000000"/>
          <w:sz w:val="28"/>
          <w:szCs w:val="28"/>
          <w:u w:val="single"/>
        </w:rPr>
      </w:pPr>
      <w:r w:rsidRPr="003A29F6">
        <w:rPr>
          <w:rFonts w:ascii="宋体" w:hAnsi="宋体" w:hint="eastAsia"/>
          <w:b/>
          <w:color w:val="000000"/>
          <w:sz w:val="28"/>
          <w:szCs w:val="28"/>
          <w:u w:val="single"/>
        </w:rPr>
        <w:t>作者：</w:t>
      </w:r>
    </w:p>
    <w:p w:rsidR="00E9523E" w:rsidRPr="003A29F6" w:rsidRDefault="00E9523E">
      <w:pPr>
        <w:rPr>
          <w:rFonts w:ascii="宋体" w:hAnsi="宋体"/>
          <w:color w:val="000000"/>
          <w:sz w:val="28"/>
          <w:szCs w:val="28"/>
        </w:rPr>
      </w:pPr>
      <w:r w:rsidRPr="003A29F6">
        <w:rPr>
          <w:rFonts w:ascii="宋体" w:hAnsi="宋体" w:hint="eastAsia"/>
          <w:color w:val="000000"/>
          <w:sz w:val="28"/>
          <w:szCs w:val="28"/>
        </w:rPr>
        <w:t>王斌，SAP公司</w:t>
      </w:r>
      <w:r w:rsidR="003A29F6" w:rsidRPr="003A29F6">
        <w:rPr>
          <w:rFonts w:ascii="宋体" w:hAnsi="宋体" w:hint="eastAsia"/>
          <w:color w:val="000000"/>
          <w:sz w:val="28"/>
          <w:szCs w:val="28"/>
        </w:rPr>
        <w:t>“</w:t>
      </w:r>
      <w:r w:rsidRPr="003A29F6">
        <w:rPr>
          <w:rFonts w:ascii="宋体" w:hAnsi="宋体" w:hint="eastAsia"/>
          <w:color w:val="000000"/>
          <w:sz w:val="28"/>
          <w:szCs w:val="28"/>
        </w:rPr>
        <w:t>城市创新</w:t>
      </w:r>
      <w:r w:rsidR="003A29F6" w:rsidRPr="003A29F6">
        <w:rPr>
          <w:rFonts w:ascii="宋体" w:hAnsi="宋体" w:hint="eastAsia"/>
          <w:color w:val="000000"/>
          <w:sz w:val="28"/>
          <w:szCs w:val="28"/>
        </w:rPr>
        <w:t>”首席科学家</w:t>
      </w:r>
    </w:p>
    <w:p w:rsidR="003A29F6" w:rsidRPr="006757F2" w:rsidRDefault="003A29F6">
      <w:pPr>
        <w:rPr>
          <w:rFonts w:ascii="宋体" w:hAnsi="宋体"/>
          <w:color w:val="D9D9D9"/>
          <w:sz w:val="28"/>
          <w:szCs w:val="28"/>
          <w:rPrChange w:id="22" w:author="Zhenxing Liu" w:date="2014-12-22T09:15:00Z">
            <w:rPr>
              <w:rFonts w:ascii="宋体" w:hAnsi="宋体"/>
              <w:color w:val="000000"/>
              <w:sz w:val="28"/>
              <w:szCs w:val="28"/>
            </w:rPr>
          </w:rPrChange>
        </w:rPr>
      </w:pPr>
      <w:r w:rsidRPr="006757F2">
        <w:rPr>
          <w:rFonts w:ascii="宋体" w:hAnsi="宋体" w:hint="eastAsia"/>
          <w:color w:val="D9D9D9"/>
          <w:sz w:val="28"/>
          <w:szCs w:val="28"/>
          <w:rPrChange w:id="23" w:author="Zhenxing Liu" w:date="2014-12-22T09:15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汪洪栋（艾媒总裁助理，待定）</w:t>
      </w:r>
    </w:p>
    <w:p w:rsidR="003A29F6" w:rsidRPr="006757F2" w:rsidRDefault="003A29F6">
      <w:pPr>
        <w:rPr>
          <w:ins w:id="24" w:author="Zhenxing Liu" w:date="2014-12-22T09:53:00Z"/>
          <w:rFonts w:ascii="宋体" w:hAnsi="宋体"/>
          <w:color w:val="D9D9D9"/>
          <w:sz w:val="28"/>
          <w:szCs w:val="28"/>
        </w:rPr>
      </w:pPr>
      <w:r w:rsidRPr="006757F2">
        <w:rPr>
          <w:rFonts w:ascii="宋体" w:hAnsi="宋体" w:hint="eastAsia"/>
          <w:color w:val="D9D9D9"/>
          <w:sz w:val="28"/>
          <w:szCs w:val="28"/>
          <w:rPrChange w:id="25" w:author="Zhenxing Liu" w:date="2014-12-22T09:15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刘振兴（人民网技术研究员，待定）</w:t>
      </w:r>
    </w:p>
    <w:p w:rsidR="00E11054" w:rsidRDefault="00DA092E" w:rsidP="004521A6">
      <w:pPr>
        <w:ind w:firstLine="560"/>
        <w:rPr>
          <w:ins w:id="26" w:author="people01 PEOPLE" w:date="2014-12-22T14:09:00Z"/>
          <w:rFonts w:ascii="宋体" w:hAnsi="宋体" w:hint="eastAsia"/>
          <w:color w:val="D9D9D9"/>
          <w:sz w:val="28"/>
          <w:szCs w:val="28"/>
        </w:rPr>
        <w:pPrChange w:id="27" w:author="people01 PEOPLE" w:date="2014-12-22T14:09:00Z">
          <w:pPr/>
        </w:pPrChange>
      </w:pPr>
      <w:ins w:id="28" w:author="people01 PEOPLE" w:date="2014-12-22T14:05:00Z">
        <w:r>
          <w:rPr>
            <w:rFonts w:ascii="宋体" w:hAnsi="宋体" w:hint="eastAsia"/>
            <w:color w:val="D9D9D9"/>
            <w:sz w:val="28"/>
            <w:szCs w:val="28"/>
          </w:rPr>
          <w:t>这个提纲不错，可按</w:t>
        </w:r>
        <w:r w:rsidR="004521A6">
          <w:rPr>
            <w:rFonts w:ascii="宋体" w:hAnsi="宋体" w:hint="eastAsia"/>
            <w:color w:val="D9D9D9"/>
            <w:sz w:val="28"/>
            <w:szCs w:val="28"/>
          </w:rPr>
          <w:t>此开始写作，只是“</w:t>
        </w:r>
      </w:ins>
      <w:ins w:id="29" w:author="people01 PEOPLE" w:date="2014-12-22T14:07:00Z">
        <w:r w:rsidR="004521A6">
          <w:rPr>
            <w:rFonts w:ascii="宋体" w:hAnsi="宋体" w:hint="eastAsia"/>
            <w:color w:val="D9D9D9"/>
            <w:sz w:val="28"/>
            <w:szCs w:val="28"/>
          </w:rPr>
          <w:t>绪</w:t>
        </w:r>
      </w:ins>
      <w:ins w:id="30" w:author="people01 PEOPLE" w:date="2014-12-22T14:05:00Z">
        <w:r>
          <w:rPr>
            <w:rFonts w:ascii="宋体" w:hAnsi="宋体" w:hint="eastAsia"/>
            <w:color w:val="D9D9D9"/>
            <w:sz w:val="28"/>
            <w:szCs w:val="28"/>
          </w:rPr>
          <w:t>论”部</w:t>
        </w:r>
      </w:ins>
      <w:ins w:id="31" w:author="people01 PEOPLE" w:date="2014-12-22T14:06:00Z">
        <w:r>
          <w:rPr>
            <w:rFonts w:ascii="宋体" w:hAnsi="宋体" w:hint="eastAsia"/>
            <w:color w:val="D9D9D9"/>
            <w:sz w:val="28"/>
            <w:szCs w:val="28"/>
          </w:rPr>
          <w:t>分请注意不要去介绍全球及中国移动互联网的发展状况了，因为别</w:t>
        </w:r>
      </w:ins>
      <w:ins w:id="32" w:author="people01 PEOPLE" w:date="2014-12-22T14:07:00Z">
        <w:r>
          <w:rPr>
            <w:rFonts w:ascii="宋体" w:hAnsi="宋体" w:hint="eastAsia"/>
            <w:color w:val="D9D9D9"/>
            <w:sz w:val="28"/>
            <w:szCs w:val="28"/>
          </w:rPr>
          <w:t>的文章会有介绍。</w:t>
        </w:r>
        <w:r w:rsidR="004521A6">
          <w:rPr>
            <w:rFonts w:ascii="宋体" w:hAnsi="宋体" w:hint="eastAsia"/>
            <w:color w:val="D9D9D9"/>
            <w:sz w:val="28"/>
            <w:szCs w:val="28"/>
          </w:rPr>
          <w:t>“绪论</w:t>
        </w:r>
      </w:ins>
      <w:ins w:id="33" w:author="people01 PEOPLE" w:date="2014-12-22T14:08:00Z">
        <w:r w:rsidR="004521A6">
          <w:rPr>
            <w:rFonts w:ascii="宋体" w:hAnsi="宋体" w:hint="eastAsia"/>
            <w:color w:val="D9D9D9"/>
            <w:sz w:val="28"/>
            <w:szCs w:val="28"/>
          </w:rPr>
          <w:t>”可作为文章的开头，不必作为一个部分来说，</w:t>
        </w:r>
      </w:ins>
      <w:ins w:id="34" w:author="people01 PEOPLE" w:date="2014-12-22T14:10:00Z">
        <w:r w:rsidR="00D8505D">
          <w:rPr>
            <w:rFonts w:ascii="宋体" w:hAnsi="宋体" w:hint="eastAsia"/>
            <w:color w:val="D9D9D9"/>
            <w:sz w:val="28"/>
            <w:szCs w:val="28"/>
          </w:rPr>
          <w:t>写一两段话，</w:t>
        </w:r>
      </w:ins>
      <w:ins w:id="35" w:author="people01 PEOPLE" w:date="2014-12-22T14:09:00Z">
        <w:r w:rsidR="004521A6">
          <w:rPr>
            <w:rFonts w:ascii="宋体" w:hAnsi="宋体" w:hint="eastAsia"/>
            <w:color w:val="D9D9D9"/>
            <w:sz w:val="28"/>
            <w:szCs w:val="28"/>
          </w:rPr>
          <w:t>能够引出下面的文章就行。</w:t>
        </w:r>
      </w:ins>
    </w:p>
    <w:p w:rsidR="004521A6" w:rsidRPr="006757F2" w:rsidRDefault="004521A6" w:rsidP="004521A6">
      <w:pPr>
        <w:ind w:firstLine="560"/>
        <w:rPr>
          <w:rFonts w:ascii="宋体" w:hAnsi="宋体" w:hint="eastAsia"/>
          <w:color w:val="D9D9D9"/>
          <w:sz w:val="28"/>
          <w:szCs w:val="28"/>
          <w:rPrChange w:id="36" w:author="Zhenxing Liu" w:date="2014-12-22T09:15:00Z">
            <w:rPr>
              <w:rFonts w:ascii="宋体" w:hAnsi="宋体"/>
              <w:color w:val="000000"/>
              <w:sz w:val="28"/>
              <w:szCs w:val="28"/>
            </w:rPr>
          </w:rPrChange>
        </w:rPr>
        <w:pPrChange w:id="37" w:author="people01 PEOPLE" w:date="2014-12-22T14:09:00Z">
          <w:pPr/>
        </w:pPrChange>
      </w:pPr>
    </w:p>
    <w:p w:rsidR="003C58F7" w:rsidRDefault="003C58F7">
      <w:pPr>
        <w:rPr>
          <w:ins w:id="38" w:author="Zhenxing Liu" w:date="2014-12-22T09:15:00Z"/>
          <w:rFonts w:ascii="宋体" w:hAnsi="宋体"/>
          <w:b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提纲：</w:t>
      </w:r>
    </w:p>
    <w:p w:rsidR="00C4060B" w:rsidRPr="00251609" w:rsidRDefault="00C4060B">
      <w:pPr>
        <w:pStyle w:val="ColorfulList-Accent1"/>
        <w:numPr>
          <w:ilvl w:val="0"/>
          <w:numId w:val="3"/>
        </w:numPr>
        <w:rPr>
          <w:ins w:id="39" w:author="Zhenxing Liu" w:date="2014-12-22T09:16:00Z"/>
          <w:rFonts w:ascii="宋体" w:hAnsi="宋体"/>
          <w:b/>
          <w:color w:val="000000"/>
          <w:u w:val="single"/>
          <w:rPrChange w:id="40" w:author="Zhenxing Liu" w:date="2014-12-22T09:36:00Z">
            <w:rPr>
              <w:ins w:id="41" w:author="Zhenxing Liu" w:date="2014-12-22T09:16:00Z"/>
              <w:rFonts w:ascii="宋体" w:hAnsi="宋体"/>
              <w:b/>
              <w:color w:val="000000"/>
              <w:sz w:val="28"/>
              <w:szCs w:val="28"/>
              <w:u w:val="single"/>
            </w:rPr>
          </w:rPrChange>
        </w:rPr>
        <w:pPrChange w:id="42" w:author="Zhenxing Liu" w:date="2014-12-22T09:36:00Z">
          <w:pPr/>
        </w:pPrChange>
      </w:pPr>
      <w:ins w:id="43" w:author="Zhenxing Liu" w:date="2014-12-22T09:16:00Z">
        <w:r w:rsidRPr="00251609">
          <w:rPr>
            <w:rFonts w:ascii="宋体" w:hAnsi="宋体"/>
            <w:b/>
            <w:color w:val="000000"/>
            <w:u w:val="single"/>
            <w:rPrChange w:id="44" w:author="Zhenxing Liu" w:date="2014-12-22T09:36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t>绪论：全局视野下的移动互联网发展</w:t>
        </w:r>
        <w:commentRangeStart w:id="45"/>
        <w:r w:rsidRPr="00251609">
          <w:rPr>
            <w:rFonts w:ascii="宋体" w:hAnsi="宋体"/>
            <w:b/>
            <w:color w:val="000000"/>
            <w:u w:val="single"/>
            <w:rPrChange w:id="46" w:author="Zhenxing Liu" w:date="2014-12-22T09:36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t>概况</w:t>
        </w:r>
      </w:ins>
      <w:commentRangeEnd w:id="45"/>
      <w:r w:rsidR="0099130C">
        <w:rPr>
          <w:rStyle w:val="CommentReference"/>
        </w:rPr>
        <w:commentReference w:id="45"/>
      </w:r>
    </w:p>
    <w:p w:rsidR="00C4060B" w:rsidRPr="00330AB4" w:rsidRDefault="00C4060B">
      <w:pPr>
        <w:rPr>
          <w:rFonts w:ascii="宋体" w:hAnsi="宋体"/>
          <w:b/>
          <w:color w:val="000000"/>
          <w:u w:val="single"/>
          <w:rPrChange w:id="47" w:author="Zhenxing Liu" w:date="2014-12-22T09:24:00Z">
            <w:rPr>
              <w:rFonts w:ascii="宋体" w:hAnsi="宋体"/>
              <w:b/>
              <w:color w:val="000000"/>
              <w:sz w:val="28"/>
              <w:szCs w:val="28"/>
              <w:u w:val="single"/>
            </w:rPr>
          </w:rPrChange>
        </w:rPr>
      </w:pPr>
      <w:ins w:id="48" w:author="Zhenxing Liu" w:date="2014-12-22T09:16:00Z">
        <w:r w:rsidRPr="00330AB4">
          <w:rPr>
            <w:rFonts w:ascii="宋体" w:hAnsi="宋体"/>
            <w:b/>
            <w:color w:val="000000"/>
            <w:u w:val="single"/>
            <w:rPrChange w:id="49" w:author="Zhenxing Liu" w:date="2014-12-22T09:24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t>（</w:t>
        </w:r>
      </w:ins>
      <w:ins w:id="50" w:author="Zhenxing Liu" w:date="2014-12-22T09:51:00Z">
        <w:r w:rsidR="00F203B4">
          <w:rPr>
            <w:rFonts w:ascii="宋体" w:hAnsi="宋体" w:hint="eastAsia"/>
            <w:b/>
            <w:color w:val="000000"/>
            <w:u w:val="single"/>
          </w:rPr>
          <w:t>全球移动化转型的大背景下，移动互联网的发展数据概要</w:t>
        </w:r>
        <w:r w:rsidR="00F203B4">
          <w:rPr>
            <w:rFonts w:ascii="宋体" w:hAnsi="宋体"/>
            <w:b/>
            <w:color w:val="000000"/>
            <w:u w:val="single"/>
          </w:rPr>
          <w:t>……</w:t>
        </w:r>
        <w:r w:rsidR="00F203B4">
          <w:rPr>
            <w:rFonts w:ascii="宋体" w:hAnsi="宋体" w:hint="eastAsia"/>
            <w:b/>
            <w:color w:val="000000"/>
            <w:u w:val="single"/>
          </w:rPr>
          <w:t xml:space="preserve">, </w:t>
        </w:r>
      </w:ins>
      <w:ins w:id="51" w:author="Zhenxing Liu" w:date="2014-12-22T09:16:00Z">
        <w:r w:rsidRPr="00330AB4">
          <w:rPr>
            <w:rFonts w:ascii="宋体" w:hAnsi="宋体"/>
            <w:b/>
            <w:color w:val="000000"/>
            <w:u w:val="single"/>
            <w:rPrChange w:id="52" w:author="Zhenxing Liu" w:date="2014-12-22T09:24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t>偏重于移动互联网的</w:t>
        </w:r>
      </w:ins>
      <w:ins w:id="53" w:author="Zhenxing Liu" w:date="2014-12-22T09:17:00Z">
        <w:r w:rsidRPr="00330AB4">
          <w:rPr>
            <w:rFonts w:ascii="宋体" w:hAnsi="宋体"/>
            <w:b/>
            <w:color w:val="000000"/>
            <w:u w:val="single"/>
            <w:rPrChange w:id="54" w:author="Zhenxing Liu" w:date="2014-12-22T09:24:00Z">
              <w:rPr>
                <w:rFonts w:ascii="宋体" w:hAnsi="宋体"/>
                <w:b/>
                <w:color w:val="000000"/>
                <w:sz w:val="28"/>
                <w:szCs w:val="28"/>
                <w:u w:val="single"/>
              </w:rPr>
            </w:rPrChange>
          </w:rPr>
          <w:t>发展对现有商业运营模式的影响，以及移动互联网为产业变革所带来的机遇等）</w:t>
        </w:r>
      </w:ins>
    </w:p>
    <w:p w:rsidR="00331739" w:rsidRPr="00EE4400" w:rsidRDefault="00331739">
      <w:pPr>
        <w:pStyle w:val="ColorfulList-Accent1"/>
        <w:numPr>
          <w:ilvl w:val="0"/>
          <w:numId w:val="3"/>
        </w:numPr>
        <w:rPr>
          <w:b/>
          <w:rPrChange w:id="55" w:author="Zhenxing Liu" w:date="2014-12-22T09:52:00Z">
            <w:rPr/>
          </w:rPrChange>
        </w:rPr>
        <w:pPrChange w:id="56" w:author="Zhenxing Liu" w:date="2014-12-22T09:36:00Z">
          <w:pPr/>
        </w:pPrChange>
      </w:pPr>
      <w:del w:id="57" w:author="Zhenxing Liu" w:date="2014-12-22T09:41:00Z">
        <w:r w:rsidRPr="00EE4400" w:rsidDel="009B5409">
          <w:rPr>
            <w:rFonts w:hint="eastAsia"/>
            <w:b/>
            <w:rPrChange w:id="58" w:author="Zhenxing Liu" w:date="2014-12-22T09:52:00Z">
              <w:rPr>
                <w:rFonts w:hint="eastAsia"/>
              </w:rPr>
            </w:rPrChange>
          </w:rPr>
          <w:delText>第一部分：</w:delText>
        </w:r>
        <w:r w:rsidRPr="00EE4400" w:rsidDel="009B5409">
          <w:rPr>
            <w:b/>
            <w:rPrChange w:id="59" w:author="Zhenxing Liu" w:date="2014-12-22T09:52:00Z">
              <w:rPr/>
            </w:rPrChange>
          </w:rPr>
          <w:delText xml:space="preserve"> </w:delText>
        </w:r>
      </w:del>
      <w:ins w:id="60" w:author="Zhenxing Liu" w:date="2014-12-22T09:15:00Z">
        <w:r w:rsidR="00C4060B" w:rsidRPr="00EE4400">
          <w:rPr>
            <w:rFonts w:hint="eastAsia"/>
            <w:b/>
            <w:rPrChange w:id="61" w:author="Zhenxing Liu" w:date="2014-12-22T09:52:00Z">
              <w:rPr>
                <w:rFonts w:hint="eastAsia"/>
              </w:rPr>
            </w:rPrChange>
          </w:rPr>
          <w:t>移动</w:t>
        </w:r>
      </w:ins>
      <w:ins w:id="62" w:author="Zhenxing Liu" w:date="2014-12-22T09:53:00Z">
        <w:r w:rsidR="00F5482D">
          <w:rPr>
            <w:rFonts w:hint="eastAsia"/>
            <w:b/>
          </w:rPr>
          <w:t>互联</w:t>
        </w:r>
      </w:ins>
      <w:ins w:id="63" w:author="Zhenxing Liu" w:date="2014-12-22T09:15:00Z">
        <w:r w:rsidR="00C4060B" w:rsidRPr="00EE4400">
          <w:rPr>
            <w:rFonts w:hint="eastAsia"/>
            <w:b/>
            <w:rPrChange w:id="64" w:author="Zhenxing Liu" w:date="2014-12-22T09:52:00Z">
              <w:rPr>
                <w:rFonts w:hint="eastAsia"/>
              </w:rPr>
            </w:rPrChange>
          </w:rPr>
          <w:t>网络</w:t>
        </w:r>
      </w:ins>
      <w:r w:rsidRPr="00EE4400">
        <w:rPr>
          <w:rFonts w:hint="eastAsia"/>
          <w:b/>
          <w:rPrChange w:id="65" w:author="Zhenxing Liu" w:date="2014-12-22T09:52:00Z">
            <w:rPr>
              <w:rFonts w:hint="eastAsia"/>
            </w:rPr>
          </w:rPrChange>
        </w:rPr>
        <w:t>技术日臻成熟</w:t>
      </w:r>
      <w:ins w:id="66" w:author="Zhenxing Liu" w:date="2014-12-22T09:15:00Z">
        <w:r w:rsidR="00C4060B" w:rsidRPr="00EE4400">
          <w:rPr>
            <w:rFonts w:hint="eastAsia"/>
            <w:b/>
            <w:rPrChange w:id="67" w:author="Zhenxing Liu" w:date="2014-12-22T09:52:00Z">
              <w:rPr>
                <w:rFonts w:hint="eastAsia"/>
              </w:rPr>
            </w:rPrChange>
          </w:rPr>
          <w:t>伴随移动业务</w:t>
        </w:r>
      </w:ins>
      <w:del w:id="68" w:author="Zhenxing Liu" w:date="2014-12-22T09:15:00Z">
        <w:r w:rsidRPr="00EE4400" w:rsidDel="00C4060B">
          <w:rPr>
            <w:rFonts w:hint="eastAsia"/>
            <w:b/>
            <w:rPrChange w:id="69" w:author="Zhenxing Liu" w:date="2014-12-22T09:52:00Z">
              <w:rPr>
                <w:rFonts w:hint="eastAsia"/>
              </w:rPr>
            </w:rPrChange>
          </w:rPr>
          <w:delText>，</w:delText>
        </w:r>
      </w:del>
      <w:r w:rsidRPr="00EE4400">
        <w:rPr>
          <w:rFonts w:hint="eastAsia"/>
          <w:b/>
          <w:rPrChange w:id="70" w:author="Zhenxing Liu" w:date="2014-12-22T09:52:00Z">
            <w:rPr>
              <w:rFonts w:hint="eastAsia"/>
            </w:rPr>
          </w:rPrChange>
        </w:rPr>
        <w:t>需求</w:t>
      </w:r>
      <w:ins w:id="71" w:author="Zhenxing Liu" w:date="2014-12-22T09:54:00Z">
        <w:r w:rsidR="007F35FD">
          <w:rPr>
            <w:rFonts w:hint="eastAsia"/>
            <w:b/>
          </w:rPr>
          <w:t>日</w:t>
        </w:r>
      </w:ins>
      <w:del w:id="72" w:author="Zhenxing Liu" w:date="2014-12-22T09:54:00Z">
        <w:r w:rsidRPr="00EE4400" w:rsidDel="007F35FD">
          <w:rPr>
            <w:rFonts w:hint="eastAsia"/>
            <w:b/>
            <w:rPrChange w:id="73" w:author="Zhenxing Liu" w:date="2014-12-22T09:52:00Z">
              <w:rPr>
                <w:rFonts w:hint="eastAsia"/>
              </w:rPr>
            </w:rPrChange>
          </w:rPr>
          <w:delText>渐</w:delText>
        </w:r>
      </w:del>
      <w:r w:rsidRPr="00EE4400">
        <w:rPr>
          <w:rFonts w:hint="eastAsia"/>
          <w:b/>
          <w:rPrChange w:id="74" w:author="Zhenxing Liu" w:date="2014-12-22T09:52:00Z">
            <w:rPr>
              <w:rFonts w:hint="eastAsia"/>
            </w:rPr>
          </w:rPrChange>
        </w:rPr>
        <w:t>渐旺盛</w:t>
      </w:r>
    </w:p>
    <w:p w:rsidR="00331739" w:rsidRDefault="00331739">
      <w:pPr>
        <w:pStyle w:val="ColorfulList-Accent1"/>
        <w:numPr>
          <w:ilvl w:val="1"/>
          <w:numId w:val="3"/>
        </w:numPr>
        <w:rPr>
          <w:ins w:id="75" w:author="Zhenxing Liu" w:date="2014-12-22T09:37:00Z"/>
        </w:rPr>
        <w:pPrChange w:id="76" w:author="Zhenxing Liu" w:date="2014-12-22T09:38:00Z">
          <w:pPr>
            <w:pStyle w:val="ColorfulList-Accent1"/>
            <w:numPr>
              <w:ilvl w:val="1"/>
              <w:numId w:val="2"/>
            </w:numPr>
            <w:ind w:left="1095" w:hanging="375"/>
          </w:pPr>
        </w:pPrChange>
      </w:pPr>
      <w:r>
        <w:rPr>
          <w:rFonts w:hint="eastAsia"/>
        </w:rPr>
        <w:t>移动互联网企业级应用的技术架构</w:t>
      </w:r>
    </w:p>
    <w:p w:rsidR="00331739" w:rsidRDefault="00331739">
      <w:pPr>
        <w:pStyle w:val="ColorfulList-Accent1"/>
        <w:numPr>
          <w:ilvl w:val="1"/>
          <w:numId w:val="3"/>
        </w:numPr>
        <w:pPrChange w:id="77" w:author="Zhenxing Liu" w:date="2014-12-22T09:39:00Z">
          <w:pPr>
            <w:pStyle w:val="ColorfulList-Accent1"/>
            <w:numPr>
              <w:ilvl w:val="1"/>
              <w:numId w:val="2"/>
            </w:numPr>
            <w:ind w:left="1095" w:hanging="375"/>
          </w:pPr>
        </w:pPrChange>
      </w:pPr>
      <w:r>
        <w:rPr>
          <w:rFonts w:hint="eastAsia"/>
        </w:rPr>
        <w:t>移动互联网企业级应用的几大技术要素和作用</w:t>
      </w:r>
    </w:p>
    <w:p w:rsidR="009B5409" w:rsidRDefault="00331739">
      <w:pPr>
        <w:pStyle w:val="ColorfulList-Accent1"/>
        <w:numPr>
          <w:ilvl w:val="1"/>
          <w:numId w:val="3"/>
        </w:numPr>
        <w:rPr>
          <w:ins w:id="78" w:author="Zhenxing Liu" w:date="2014-12-22T09:40:00Z"/>
        </w:rPr>
        <w:pPrChange w:id="79" w:author="Zhenxing Liu" w:date="2014-12-22T09:40:00Z">
          <w:pPr>
            <w:pStyle w:val="ColorfulList-Accent1"/>
            <w:numPr>
              <w:ilvl w:val="1"/>
              <w:numId w:val="2"/>
            </w:numPr>
            <w:ind w:left="1095" w:hanging="375"/>
          </w:pPr>
        </w:pPrChange>
      </w:pPr>
      <w:r>
        <w:rPr>
          <w:rFonts w:hint="eastAsia"/>
        </w:rPr>
        <w:t>企业对基于移动互联网的应用需求日益迫切</w:t>
      </w:r>
    </w:p>
    <w:p w:rsidR="009B5409" w:rsidRDefault="009B5409">
      <w:pPr>
        <w:pStyle w:val="ColorfulList-Accent1"/>
        <w:ind w:left="792"/>
        <w:pPrChange w:id="80" w:author="Zhenxing Liu" w:date="2014-12-22T09:40:00Z">
          <w:pPr>
            <w:pStyle w:val="ColorfulList-Accent1"/>
            <w:numPr>
              <w:ilvl w:val="1"/>
              <w:numId w:val="2"/>
            </w:numPr>
            <w:ind w:left="1095" w:hanging="375"/>
          </w:pPr>
        </w:pPrChange>
      </w:pPr>
    </w:p>
    <w:p w:rsidR="00331739" w:rsidRPr="00EE4400" w:rsidRDefault="00331739">
      <w:pPr>
        <w:pStyle w:val="ColorfulList-Accent1"/>
        <w:numPr>
          <w:ilvl w:val="0"/>
          <w:numId w:val="3"/>
        </w:numPr>
        <w:rPr>
          <w:b/>
          <w:rPrChange w:id="81" w:author="Zhenxing Liu" w:date="2014-12-22T09:52:00Z">
            <w:rPr/>
          </w:rPrChange>
        </w:rPr>
        <w:pPrChange w:id="82" w:author="Zhenxing Liu" w:date="2014-12-22T09:40:00Z">
          <w:pPr/>
        </w:pPrChange>
      </w:pPr>
      <w:del w:id="83" w:author="Zhenxing Liu" w:date="2014-12-22T09:41:00Z">
        <w:r w:rsidRPr="00EE4400" w:rsidDel="009B5409">
          <w:rPr>
            <w:rFonts w:hint="eastAsia"/>
            <w:b/>
            <w:rPrChange w:id="84" w:author="Zhenxing Liu" w:date="2014-12-22T09:52:00Z">
              <w:rPr>
                <w:rFonts w:hint="eastAsia"/>
              </w:rPr>
            </w:rPrChange>
          </w:rPr>
          <w:delText>第二部分：</w:delText>
        </w:r>
      </w:del>
      <w:r w:rsidRPr="00EE4400">
        <w:rPr>
          <w:rFonts w:hint="eastAsia"/>
          <w:b/>
          <w:rPrChange w:id="85" w:author="Zhenxing Liu" w:date="2014-12-22T09:52:00Z">
            <w:rPr>
              <w:rFonts w:hint="eastAsia"/>
            </w:rPr>
          </w:rPrChange>
        </w:rPr>
        <w:t>多种技术实现融合</w:t>
      </w:r>
      <w:del w:id="86" w:author="Zhenxing Liu" w:date="2014-12-22T09:32:00Z">
        <w:r w:rsidRPr="00EE4400" w:rsidDel="006C013A">
          <w:rPr>
            <w:rFonts w:hint="eastAsia"/>
            <w:b/>
            <w:rPrChange w:id="87" w:author="Zhenxing Liu" w:date="2014-12-22T09:52:00Z">
              <w:rPr>
                <w:rFonts w:hint="eastAsia"/>
              </w:rPr>
            </w:rPrChange>
          </w:rPr>
          <w:delText>，移动互联成为必需之一</w:delText>
        </w:r>
      </w:del>
      <w:ins w:id="88" w:author="Zhenxing Liu" w:date="2014-12-22T09:32:00Z">
        <w:r w:rsidR="006C013A" w:rsidRPr="00EE4400">
          <w:rPr>
            <w:rFonts w:hint="eastAsia"/>
            <w:b/>
            <w:rPrChange w:id="89" w:author="Zhenxing Liu" w:date="2014-12-22T09:52:00Z">
              <w:rPr>
                <w:rFonts w:hint="eastAsia"/>
              </w:rPr>
            </w:rPrChange>
          </w:rPr>
          <w:t>为移动互联</w:t>
        </w:r>
      </w:ins>
      <w:ins w:id="90" w:author="Zhenxing Liu" w:date="2014-12-22T09:33:00Z">
        <w:r w:rsidR="006C013A" w:rsidRPr="00EE4400">
          <w:rPr>
            <w:rFonts w:hint="eastAsia"/>
            <w:b/>
            <w:rPrChange w:id="91" w:author="Zhenxing Liu" w:date="2014-12-22T09:52:00Z">
              <w:rPr>
                <w:rFonts w:hint="eastAsia"/>
              </w:rPr>
            </w:rPrChange>
          </w:rPr>
          <w:t>提供基础</w:t>
        </w:r>
      </w:ins>
    </w:p>
    <w:p w:rsidR="00331739" w:rsidRDefault="00331739">
      <w:pPr>
        <w:pStyle w:val="ColorfulList-Accent1"/>
        <w:numPr>
          <w:ilvl w:val="1"/>
          <w:numId w:val="3"/>
        </w:numPr>
        <w:pPrChange w:id="92" w:author="Zhenxing Liu" w:date="2014-12-22T09:41:00Z">
          <w:pPr/>
        </w:pPrChange>
      </w:pPr>
      <w:r>
        <w:rPr>
          <w:rFonts w:hint="eastAsia"/>
        </w:rPr>
        <w:tab/>
      </w:r>
      <w:del w:id="93" w:author="Zhenxing Liu" w:date="2014-12-22T09:41:00Z">
        <w:r w:rsidDel="009B5409">
          <w:rPr>
            <w:rFonts w:hint="eastAsia"/>
          </w:rPr>
          <w:delText xml:space="preserve">2.1 </w:delText>
        </w:r>
      </w:del>
      <w:r>
        <w:rPr>
          <w:rFonts w:hint="eastAsia"/>
        </w:rPr>
        <w:t>物联网技术的进一步完善，</w:t>
      </w:r>
      <w:r>
        <w:rPr>
          <w:rFonts w:hint="eastAsia"/>
        </w:rPr>
        <w:t xml:space="preserve"> </w:t>
      </w:r>
      <w:r>
        <w:rPr>
          <w:rFonts w:hint="eastAsia"/>
        </w:rPr>
        <w:t>移动设备成为数据采集的重要前端</w:t>
      </w:r>
    </w:p>
    <w:p w:rsidR="00331739" w:rsidRDefault="00331739">
      <w:pPr>
        <w:pStyle w:val="ColorfulList-Accent1"/>
        <w:numPr>
          <w:ilvl w:val="1"/>
          <w:numId w:val="3"/>
        </w:numPr>
        <w:pPrChange w:id="94" w:author="Zhenxing Liu" w:date="2014-12-22T09:41:00Z">
          <w:pPr>
            <w:ind w:firstLine="720"/>
          </w:pPr>
        </w:pPrChange>
      </w:pPr>
      <w:del w:id="95" w:author="Zhenxing Liu" w:date="2014-12-22T09:41:00Z">
        <w:r w:rsidDel="009B5409">
          <w:rPr>
            <w:rFonts w:hint="eastAsia"/>
          </w:rPr>
          <w:delText xml:space="preserve">2.2 </w:delText>
        </w:r>
      </w:del>
      <w:r>
        <w:rPr>
          <w:rFonts w:hint="eastAsia"/>
        </w:rPr>
        <w:t xml:space="preserve"> </w:t>
      </w:r>
      <w:r>
        <w:rPr>
          <w:rFonts w:hint="eastAsia"/>
        </w:rPr>
        <w:t>大数据后台分析能力的提升，</w:t>
      </w:r>
      <w:r>
        <w:rPr>
          <w:rFonts w:hint="eastAsia"/>
        </w:rPr>
        <w:t xml:space="preserve"> </w:t>
      </w:r>
      <w:r>
        <w:rPr>
          <w:rFonts w:hint="eastAsia"/>
        </w:rPr>
        <w:t>使移动设备成为快速企业决策的核心前端</w:t>
      </w:r>
    </w:p>
    <w:p w:rsidR="00331739" w:rsidRDefault="00331739">
      <w:pPr>
        <w:pStyle w:val="ColorfulList-Accent1"/>
        <w:numPr>
          <w:ilvl w:val="1"/>
          <w:numId w:val="3"/>
        </w:numPr>
        <w:rPr>
          <w:ins w:id="96" w:author="Zhenxing Liu" w:date="2014-12-22T09:42:00Z"/>
        </w:rPr>
        <w:pPrChange w:id="97" w:author="Zhenxing Liu" w:date="2014-12-22T09:42:00Z">
          <w:pPr>
            <w:ind w:firstLine="720"/>
          </w:pPr>
        </w:pPrChange>
      </w:pPr>
      <w:del w:id="98" w:author="Zhenxing Liu" w:date="2014-12-22T09:42:00Z">
        <w:r w:rsidDel="00DC3AB8">
          <w:rPr>
            <w:rFonts w:hint="eastAsia"/>
          </w:rPr>
          <w:delText xml:space="preserve">2.3  </w:delText>
        </w:r>
      </w:del>
      <w:r>
        <w:rPr>
          <w:rFonts w:hint="eastAsia"/>
        </w:rPr>
        <w:t>未来云架构上，</w:t>
      </w:r>
      <w:r>
        <w:rPr>
          <w:rFonts w:hint="eastAsia"/>
        </w:rPr>
        <w:t xml:space="preserve"> </w:t>
      </w:r>
      <w:r>
        <w:rPr>
          <w:rFonts w:hint="eastAsia"/>
        </w:rPr>
        <w:t>移动设备将取代桌面而成为核心终端</w:t>
      </w:r>
    </w:p>
    <w:p w:rsidR="00DC3AB8" w:rsidRDefault="00DC3AB8">
      <w:pPr>
        <w:pStyle w:val="ColorfulList-Accent1"/>
        <w:ind w:left="792"/>
        <w:pPrChange w:id="99" w:author="Zhenxing Liu" w:date="2014-12-22T09:42:00Z">
          <w:pPr>
            <w:ind w:firstLine="720"/>
          </w:pPr>
        </w:pPrChange>
      </w:pPr>
    </w:p>
    <w:p w:rsidR="00251609" w:rsidRDefault="00331739">
      <w:pPr>
        <w:pStyle w:val="ColorfulList-Accent1"/>
        <w:numPr>
          <w:ilvl w:val="0"/>
          <w:numId w:val="3"/>
        </w:numPr>
        <w:rPr>
          <w:ins w:id="100" w:author="Zhenxing Liu" w:date="2014-12-22T09:43:00Z"/>
        </w:rPr>
        <w:pPrChange w:id="101" w:author="Zhenxing Liu" w:date="2014-12-22T09:42:00Z">
          <w:pPr/>
        </w:pPrChange>
      </w:pPr>
      <w:del w:id="102" w:author="Zhenxing Liu" w:date="2014-12-22T09:42:00Z">
        <w:r w:rsidDel="00DC3AB8">
          <w:rPr>
            <w:rFonts w:hint="eastAsia"/>
          </w:rPr>
          <w:delText>第三部分：</w:delText>
        </w:r>
      </w:del>
      <w:ins w:id="103" w:author="Zhenxing Liu" w:date="2014-12-22T09:43:00Z">
        <w:r w:rsidR="00DC3AB8" w:rsidRPr="00EE4400">
          <w:rPr>
            <w:rFonts w:hint="eastAsia"/>
            <w:b/>
            <w:rPrChange w:id="104" w:author="Zhenxing Liu" w:date="2014-12-22T09:52:00Z">
              <w:rPr>
                <w:rFonts w:hint="eastAsia"/>
              </w:rPr>
            </w:rPrChange>
          </w:rPr>
          <w:t>内部需求与外部机遇相互促进为移动互联网企业级应用提供发展</w:t>
        </w:r>
        <w:commentRangeStart w:id="105"/>
        <w:r w:rsidR="00DC3AB8" w:rsidRPr="00EE4400">
          <w:rPr>
            <w:rFonts w:hint="eastAsia"/>
            <w:b/>
            <w:rPrChange w:id="106" w:author="Zhenxing Liu" w:date="2014-12-22T09:52:00Z">
              <w:rPr>
                <w:rFonts w:hint="eastAsia"/>
              </w:rPr>
            </w:rPrChange>
          </w:rPr>
          <w:t>空间</w:t>
        </w:r>
      </w:ins>
      <w:commentRangeEnd w:id="105"/>
      <w:r w:rsidR="005F0C5E">
        <w:rPr>
          <w:rStyle w:val="CommentReference"/>
        </w:rPr>
        <w:commentReference w:id="105"/>
      </w:r>
    </w:p>
    <w:p w:rsidR="00DC3AB8" w:rsidRDefault="00DC3AB8">
      <w:pPr>
        <w:pStyle w:val="ColorfulList-Accent1"/>
        <w:numPr>
          <w:ilvl w:val="1"/>
          <w:numId w:val="3"/>
        </w:numPr>
        <w:rPr>
          <w:ins w:id="107" w:author="Zhenxing Liu" w:date="2014-12-22T09:44:00Z"/>
        </w:rPr>
        <w:pPrChange w:id="108" w:author="Zhenxing Liu" w:date="2014-12-22T09:43:00Z">
          <w:pPr/>
        </w:pPrChange>
      </w:pPr>
      <w:ins w:id="109" w:author="Zhenxing Liu" w:date="2014-12-22T09:43:00Z">
        <w:r>
          <w:rPr>
            <w:rFonts w:hint="eastAsia"/>
          </w:rPr>
          <w:t>企业面向移动互联网转型的</w:t>
        </w:r>
      </w:ins>
      <w:ins w:id="110" w:author="Zhenxing Liu" w:date="2014-12-22T09:46:00Z">
        <w:r w:rsidR="007630AD">
          <w:rPr>
            <w:rFonts w:hint="eastAsia"/>
          </w:rPr>
          <w:t>信息化、</w:t>
        </w:r>
      </w:ins>
      <w:ins w:id="111" w:author="Zhenxing Liu" w:date="2014-12-22T09:43:00Z">
        <w:r>
          <w:rPr>
            <w:rFonts w:hint="eastAsia"/>
          </w:rPr>
          <w:t>移动化、社交化</w:t>
        </w:r>
      </w:ins>
      <w:ins w:id="112" w:author="Zhenxing Liu" w:date="2014-12-22T09:44:00Z">
        <w:r>
          <w:rPr>
            <w:rFonts w:hint="eastAsia"/>
          </w:rPr>
          <w:t>需求，满足这类需求的企业级应用</w:t>
        </w:r>
      </w:ins>
      <w:ins w:id="113" w:author="Zhenxing Liu" w:date="2014-12-22T09:45:00Z">
        <w:r w:rsidR="007630AD">
          <w:t>…</w:t>
        </w:r>
        <w:r w:rsidR="007630AD">
          <w:rPr>
            <w:rFonts w:hint="eastAsia"/>
          </w:rPr>
          <w:t>..</w:t>
        </w:r>
      </w:ins>
      <w:ins w:id="114" w:author="Zhenxing Liu" w:date="2014-12-22T09:46:00Z">
        <w:r w:rsidR="007630AD">
          <w:rPr>
            <w:rFonts w:hint="eastAsia"/>
          </w:rPr>
          <w:t xml:space="preserve">,  </w:t>
        </w:r>
        <w:r w:rsidR="007630AD">
          <w:rPr>
            <w:rFonts w:hint="eastAsia"/>
          </w:rPr>
          <w:t>案例如</w:t>
        </w:r>
        <w:r w:rsidR="007630AD">
          <w:t>…</w:t>
        </w:r>
        <w:r w:rsidR="007630AD">
          <w:rPr>
            <w:rFonts w:hint="eastAsia"/>
          </w:rPr>
          <w:t>..</w:t>
        </w:r>
      </w:ins>
    </w:p>
    <w:p w:rsidR="00DC3AB8" w:rsidRDefault="007630AD">
      <w:pPr>
        <w:pStyle w:val="ColorfulList-Accent1"/>
        <w:numPr>
          <w:ilvl w:val="1"/>
          <w:numId w:val="3"/>
        </w:numPr>
        <w:rPr>
          <w:ins w:id="115" w:author="Zhenxing Liu" w:date="2014-12-22T09:47:00Z"/>
        </w:rPr>
        <w:pPrChange w:id="116" w:author="Zhenxing Liu" w:date="2014-12-22T09:43:00Z">
          <w:pPr/>
        </w:pPrChange>
      </w:pPr>
      <w:ins w:id="117" w:author="Zhenxing Liu" w:date="2014-12-22T09:46:00Z">
        <w:r>
          <w:rPr>
            <w:rFonts w:hint="eastAsia"/>
          </w:rPr>
          <w:lastRenderedPageBreak/>
          <w:t>对于</w:t>
        </w:r>
      </w:ins>
      <w:ins w:id="118" w:author="Zhenxing Liu" w:date="2014-12-22T09:44:00Z">
        <w:r w:rsidR="00DC3AB8">
          <w:rPr>
            <w:rFonts w:hint="eastAsia"/>
          </w:rPr>
          <w:t>移动</w:t>
        </w:r>
        <w:r>
          <w:rPr>
            <w:rFonts w:hint="eastAsia"/>
          </w:rPr>
          <w:t>互联网语境下的市场，</w:t>
        </w:r>
      </w:ins>
      <w:ins w:id="119" w:author="Zhenxing Liu" w:date="2014-12-22T09:46:00Z">
        <w:r>
          <w:rPr>
            <w:rFonts w:hint="eastAsia"/>
          </w:rPr>
          <w:t>企业面临</w:t>
        </w:r>
      </w:ins>
      <w:ins w:id="120" w:author="Zhenxing Liu" w:date="2014-12-22T09:45:00Z">
        <w:r>
          <w:rPr>
            <w:rFonts w:hint="eastAsia"/>
          </w:rPr>
          <w:t>新形势和新市场，如何使用新的企业级应用来保持核心竞争力</w:t>
        </w:r>
        <w:r>
          <w:t>…</w:t>
        </w:r>
        <w:r>
          <w:rPr>
            <w:rFonts w:hint="eastAsia"/>
          </w:rPr>
          <w:t>.</w:t>
        </w:r>
      </w:ins>
      <w:ins w:id="121" w:author="Zhenxing Liu" w:date="2014-12-22T09:47:00Z">
        <w:r>
          <w:rPr>
            <w:rFonts w:hint="eastAsia"/>
          </w:rPr>
          <w:t>,</w:t>
        </w:r>
        <w:r>
          <w:rPr>
            <w:rFonts w:hint="eastAsia"/>
          </w:rPr>
          <w:t>案例如</w:t>
        </w:r>
        <w:r>
          <w:t>……</w:t>
        </w:r>
        <w:r>
          <w:rPr>
            <w:rFonts w:hint="eastAsia"/>
          </w:rPr>
          <w:t>.</w:t>
        </w:r>
      </w:ins>
    </w:p>
    <w:p w:rsidR="007630AD" w:rsidRDefault="007630AD">
      <w:pPr>
        <w:pStyle w:val="ColorfulList-Accent1"/>
        <w:ind w:left="792"/>
        <w:rPr>
          <w:ins w:id="122" w:author="Zhenxing Liu" w:date="2014-12-22T09:35:00Z"/>
        </w:rPr>
        <w:pPrChange w:id="123" w:author="Zhenxing Liu" w:date="2014-12-22T09:47:00Z">
          <w:pPr/>
        </w:pPrChange>
      </w:pPr>
    </w:p>
    <w:p w:rsidR="00331739" w:rsidRPr="00EE4400" w:rsidRDefault="00331739">
      <w:pPr>
        <w:pStyle w:val="ColorfulList-Accent1"/>
        <w:numPr>
          <w:ilvl w:val="0"/>
          <w:numId w:val="3"/>
        </w:numPr>
        <w:rPr>
          <w:b/>
          <w:rPrChange w:id="124" w:author="Zhenxing Liu" w:date="2014-12-22T09:52:00Z">
            <w:rPr/>
          </w:rPrChange>
        </w:rPr>
        <w:pPrChange w:id="125" w:author="Zhenxing Liu" w:date="2014-12-22T09:47:00Z">
          <w:pPr/>
        </w:pPrChange>
      </w:pPr>
      <w:r w:rsidRPr="00EE4400">
        <w:rPr>
          <w:rFonts w:hint="eastAsia"/>
          <w:b/>
          <w:rPrChange w:id="126" w:author="Zhenxing Liu" w:date="2014-12-22T09:52:00Z">
            <w:rPr>
              <w:rFonts w:hint="eastAsia"/>
            </w:rPr>
          </w:rPrChange>
        </w:rPr>
        <w:t>移动互联网的企业级应用的发展趋势</w:t>
      </w:r>
    </w:p>
    <w:p w:rsidR="00331739" w:rsidRDefault="00331739" w:rsidP="00331739">
      <w:r>
        <w:rPr>
          <w:rFonts w:hint="eastAsia"/>
        </w:rPr>
        <w:tab/>
        <w:t xml:space="preserve">3.1 </w:t>
      </w:r>
      <w:r>
        <w:rPr>
          <w:rFonts w:hint="eastAsia"/>
        </w:rPr>
        <w:t>逐渐走向统一的安全管理机制</w:t>
      </w:r>
    </w:p>
    <w:p w:rsidR="00331739" w:rsidRDefault="00331739" w:rsidP="00331739">
      <w:r>
        <w:rPr>
          <w:rFonts w:hint="eastAsia"/>
        </w:rPr>
        <w:tab/>
        <w:t xml:space="preserve">3.2 </w:t>
      </w:r>
      <w:r>
        <w:rPr>
          <w:rFonts w:hint="eastAsia"/>
        </w:rPr>
        <w:t>行业内的深度应用与跨行业的应用</w:t>
      </w:r>
    </w:p>
    <w:p w:rsidR="00331739" w:rsidRDefault="00331739" w:rsidP="00331739">
      <w:pPr>
        <w:rPr>
          <w:ins w:id="127" w:author="Zhenxing Liu" w:date="2014-12-22T09:33:00Z"/>
        </w:rPr>
      </w:pPr>
      <w:r>
        <w:rPr>
          <w:rFonts w:hint="eastAsia"/>
        </w:rPr>
        <w:tab/>
        <w:t xml:space="preserve">3.3 </w:t>
      </w:r>
      <w:r>
        <w:rPr>
          <w:rFonts w:hint="eastAsia"/>
        </w:rPr>
        <w:t>移动设备上的应用整合，</w:t>
      </w:r>
      <w:r>
        <w:rPr>
          <w:rFonts w:hint="eastAsia"/>
        </w:rPr>
        <w:t xml:space="preserve"> </w:t>
      </w:r>
      <w:r>
        <w:rPr>
          <w:rFonts w:hint="eastAsia"/>
        </w:rPr>
        <w:t>成为新的市场热点</w:t>
      </w:r>
    </w:p>
    <w:p w:rsidR="006C013A" w:rsidRPr="00EE4400" w:rsidRDefault="00D878C2">
      <w:pPr>
        <w:pStyle w:val="ColorfulList-Accent1"/>
        <w:numPr>
          <w:ilvl w:val="0"/>
          <w:numId w:val="3"/>
        </w:numPr>
        <w:rPr>
          <w:ins w:id="128" w:author="Zhenxing Liu" w:date="2014-12-22T09:48:00Z"/>
          <w:b/>
          <w:rPrChange w:id="129" w:author="Zhenxing Liu" w:date="2014-12-22T09:52:00Z">
            <w:rPr>
              <w:ins w:id="130" w:author="Zhenxing Liu" w:date="2014-12-22T09:48:00Z"/>
            </w:rPr>
          </w:rPrChange>
        </w:rPr>
        <w:pPrChange w:id="131" w:author="Zhenxing Liu" w:date="2014-12-22T09:48:00Z">
          <w:pPr/>
        </w:pPrChange>
      </w:pPr>
      <w:ins w:id="132" w:author="Zhenxing Liu" w:date="2014-12-22T09:48:00Z">
        <w:r w:rsidRPr="00EE4400">
          <w:rPr>
            <w:rFonts w:hint="eastAsia"/>
            <w:b/>
            <w:rPrChange w:id="133" w:author="Zhenxing Liu" w:date="2014-12-22T09:52:00Z">
              <w:rPr>
                <w:rFonts w:hint="eastAsia"/>
              </w:rPr>
            </w:rPrChange>
          </w:rPr>
          <w:t>小结</w:t>
        </w:r>
      </w:ins>
      <w:ins w:id="134" w:author="Zhenxing Liu" w:date="2014-12-22T09:53:00Z">
        <w:r w:rsidR="00EE4400">
          <w:rPr>
            <w:rFonts w:hint="eastAsia"/>
            <w:b/>
          </w:rPr>
          <w:t>全文</w:t>
        </w:r>
      </w:ins>
    </w:p>
    <w:p w:rsidR="00D878C2" w:rsidRDefault="00D878C2">
      <w:pPr>
        <w:pStyle w:val="ColorfulList-Accent1"/>
        <w:ind w:left="360"/>
        <w:rPr>
          <w:ins w:id="135" w:author="Zhenxing Liu" w:date="2014-12-22T09:51:00Z"/>
        </w:rPr>
        <w:pPrChange w:id="136" w:author="Zhenxing Liu" w:date="2014-12-22T09:48:00Z">
          <w:pPr/>
        </w:pPrChange>
      </w:pPr>
      <w:ins w:id="137" w:author="Zhenxing Liu" w:date="2014-12-22T09:48:00Z">
        <w:r>
          <w:rPr>
            <w:rFonts w:hint="eastAsia"/>
          </w:rPr>
          <w:t>（</w:t>
        </w:r>
      </w:ins>
      <w:ins w:id="138" w:author="Zhenxing Liu" w:date="2014-12-22T09:49:00Z">
        <w:r>
          <w:rPr>
            <w:rFonts w:hint="eastAsia"/>
          </w:rPr>
          <w:t>移动互联网的技术发展，一方面促进企业级应用的发展，为其进一步</w:t>
        </w:r>
      </w:ins>
      <w:ins w:id="139" w:author="Zhenxing Liu" w:date="2014-12-22T09:50:00Z">
        <w:r>
          <w:rPr>
            <w:rFonts w:hint="eastAsia"/>
          </w:rPr>
          <w:t>地</w:t>
        </w:r>
      </w:ins>
      <w:ins w:id="140" w:author="Zhenxing Liu" w:date="2014-12-22T09:49:00Z">
        <w:r>
          <w:rPr>
            <w:rFonts w:hint="eastAsia"/>
          </w:rPr>
          <w:t>发展提供了技术基础；同时，</w:t>
        </w:r>
      </w:ins>
      <w:ins w:id="141" w:author="Zhenxing Liu" w:date="2014-12-22T09:50:00Z">
        <w:r>
          <w:rPr>
            <w:rFonts w:hint="eastAsia"/>
          </w:rPr>
          <w:t>移动互联网的发展</w:t>
        </w:r>
      </w:ins>
      <w:ins w:id="142" w:author="Zhenxing Liu" w:date="2014-12-22T09:49:00Z">
        <w:r>
          <w:rPr>
            <w:rFonts w:hint="eastAsia"/>
          </w:rPr>
          <w:t>也改变和影响着产业与市场的走向，</w:t>
        </w:r>
      </w:ins>
      <w:ins w:id="143" w:author="Zhenxing Liu" w:date="2014-12-22T09:50:00Z">
        <w:r>
          <w:rPr>
            <w:rFonts w:hint="eastAsia"/>
          </w:rPr>
          <w:t>为企业的发展带来新问题，对企业级应用产生新需求</w:t>
        </w:r>
        <w:r>
          <w:t>……</w:t>
        </w:r>
        <w:r>
          <w:rPr>
            <w:rFonts w:hint="eastAsia"/>
          </w:rPr>
          <w:t>.</w:t>
        </w:r>
        <w:r>
          <w:rPr>
            <w:rFonts w:hint="eastAsia"/>
          </w:rPr>
          <w:t>）</w:t>
        </w:r>
      </w:ins>
    </w:p>
    <w:p w:rsidR="00371F66" w:rsidRDefault="00371F66">
      <w:pPr>
        <w:pStyle w:val="ColorfulList-Accent1"/>
        <w:ind w:left="360"/>
        <w:rPr>
          <w:ins w:id="144" w:author="Zhenxing Liu" w:date="2014-12-22T09:48:00Z"/>
        </w:rPr>
        <w:pPrChange w:id="145" w:author="Zhenxing Liu" w:date="2014-12-22T09:48:00Z">
          <w:pPr/>
        </w:pPrChange>
      </w:pPr>
      <w:ins w:id="146" w:author="Zhenxing Liu" w:date="2014-12-22T09:51:00Z">
        <w:r>
          <w:rPr>
            <w:rFonts w:hint="eastAsia"/>
          </w:rPr>
          <w:t>未来</w:t>
        </w:r>
        <w:r>
          <w:t>……</w:t>
        </w:r>
      </w:ins>
    </w:p>
    <w:p w:rsidR="00D878C2" w:rsidRDefault="00D878C2" w:rsidP="00331739"/>
    <w:p w:rsidR="00331739" w:rsidRDefault="00331739" w:rsidP="00331739">
      <w:r>
        <w:rPr>
          <w:rFonts w:hint="eastAsia"/>
        </w:rPr>
        <w:tab/>
      </w:r>
    </w:p>
    <w:p w:rsidR="00331739" w:rsidRPr="00331739" w:rsidRDefault="00331739" w:rsidP="00331739"/>
    <w:p w:rsidR="00331739" w:rsidRPr="00331739" w:rsidRDefault="00331739" w:rsidP="00331739"/>
    <w:p w:rsidR="00331739" w:rsidRPr="00331739" w:rsidRDefault="00331739" w:rsidP="00331739"/>
    <w:sectPr w:rsidR="00331739" w:rsidRPr="00331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5" w:author="唐胜宏" w:date="2014-12-22T13:20:00Z" w:initials="t">
    <w:p w:rsidR="00DA092E" w:rsidRDefault="00DA092E">
      <w:pPr>
        <w:pStyle w:val="CommentText"/>
      </w:pPr>
      <w:r>
        <w:rPr>
          <w:rFonts w:hint="eastAsia"/>
          <w:noProof/>
        </w:rPr>
        <w:t>绪论一般不是用来交待背景的，这里写移动互联网发展状况也</w:t>
      </w:r>
      <w:r>
        <w:rPr>
          <w:rStyle w:val="CommentReference"/>
        </w:rPr>
        <w:annotationRef/>
      </w:r>
      <w:r>
        <w:rPr>
          <w:rFonts w:hint="eastAsia"/>
          <w:noProof/>
        </w:rPr>
        <w:t>不用单独成章，可侧重谈移动企业级应用与一般企业应用</w:t>
      </w:r>
      <w:r>
        <w:rPr>
          <w:noProof/>
        </w:rPr>
        <w:t>、</w:t>
      </w:r>
      <w:r>
        <w:rPr>
          <w:rFonts w:hint="eastAsia"/>
          <w:noProof/>
        </w:rPr>
        <w:t>p</w:t>
      </w:r>
      <w:r>
        <w:rPr>
          <w:noProof/>
        </w:rPr>
        <w:t>c</w:t>
      </w:r>
      <w:r>
        <w:rPr>
          <w:noProof/>
        </w:rPr>
        <w:t>应用等的不同，把概念界定清楚，</w:t>
      </w:r>
      <w:r>
        <w:rPr>
          <w:rFonts w:hint="eastAsia"/>
          <w:noProof/>
        </w:rPr>
        <w:t>背景有所交待即可</w:t>
      </w:r>
    </w:p>
  </w:comment>
  <w:comment w:id="105" w:author="唐胜宏" w:date="2014-12-22T13:36:00Z" w:initials="t">
    <w:p w:rsidR="00DA092E" w:rsidRDefault="00DA092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noProof/>
        </w:rPr>
        <w:t>前面两部分着重讲了产生条件，</w:t>
      </w:r>
      <w:r>
        <w:rPr>
          <w:noProof/>
        </w:rPr>
        <w:t>这部分能否介绍总体上的发展情况，比如移动企业级应用的类型、数量、特点等，</w:t>
      </w:r>
      <w:r>
        <w:rPr>
          <w:rFonts w:hint="eastAsia"/>
          <w:noProof/>
        </w:rPr>
        <w:t>再分析</w:t>
      </w:r>
      <w:r>
        <w:rPr>
          <w:noProof/>
        </w:rPr>
        <w:t>典型案例</w:t>
      </w:r>
      <w:r>
        <w:rPr>
          <w:rFonts w:hint="eastAsia"/>
          <w:noProof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373" w:rsidRDefault="00606373">
      <w:pPr>
        <w:spacing w:after="0" w:line="240" w:lineRule="auto"/>
      </w:pPr>
    </w:p>
  </w:endnote>
  <w:endnote w:type="continuationSeparator" w:id="0">
    <w:p w:rsidR="00606373" w:rsidRDefault="00606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373" w:rsidRDefault="00606373">
      <w:pPr>
        <w:spacing w:after="0" w:line="240" w:lineRule="auto"/>
      </w:pPr>
    </w:p>
  </w:footnote>
  <w:footnote w:type="continuationSeparator" w:id="0">
    <w:p w:rsidR="00606373" w:rsidRDefault="00606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5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EC04D4"/>
    <w:multiLevelType w:val="hybridMultilevel"/>
    <w:tmpl w:val="EC54D708"/>
    <w:lvl w:ilvl="0" w:tplc="D990F8A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  <w:b/>
        <w:color w:val="00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C408D"/>
    <w:multiLevelType w:val="multilevel"/>
    <w:tmpl w:val="60CCFA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trackRevisions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58F7"/>
    <w:rsid w:val="000B4935"/>
    <w:rsid w:val="00210A2B"/>
    <w:rsid w:val="00251609"/>
    <w:rsid w:val="0032471E"/>
    <w:rsid w:val="00330AB4"/>
    <w:rsid w:val="00331739"/>
    <w:rsid w:val="00371F66"/>
    <w:rsid w:val="003A29F6"/>
    <w:rsid w:val="003C58F7"/>
    <w:rsid w:val="003E14C4"/>
    <w:rsid w:val="004521A6"/>
    <w:rsid w:val="004D4EE9"/>
    <w:rsid w:val="005215AA"/>
    <w:rsid w:val="005A566C"/>
    <w:rsid w:val="005F0C5E"/>
    <w:rsid w:val="00606373"/>
    <w:rsid w:val="006757F2"/>
    <w:rsid w:val="006C013A"/>
    <w:rsid w:val="007630AD"/>
    <w:rsid w:val="007F35FD"/>
    <w:rsid w:val="009025D4"/>
    <w:rsid w:val="009401F1"/>
    <w:rsid w:val="0099130C"/>
    <w:rsid w:val="009B5409"/>
    <w:rsid w:val="00AB1B98"/>
    <w:rsid w:val="00AE690B"/>
    <w:rsid w:val="00B8426D"/>
    <w:rsid w:val="00C4060B"/>
    <w:rsid w:val="00D63E46"/>
    <w:rsid w:val="00D8505D"/>
    <w:rsid w:val="00D878C2"/>
    <w:rsid w:val="00DA092E"/>
    <w:rsid w:val="00DC3AB8"/>
    <w:rsid w:val="00E11054"/>
    <w:rsid w:val="00E9523E"/>
    <w:rsid w:val="00EE4400"/>
    <w:rsid w:val="00F203B4"/>
    <w:rsid w:val="00F5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331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060B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9130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3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3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30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30C"/>
    <w:rPr>
      <w:b/>
      <w:bCs/>
    </w:rPr>
  </w:style>
  <w:style w:type="paragraph" w:styleId="ColorfulShading-Accent1">
    <w:name w:val="Colorful Shading Accent 1"/>
    <w:hidden/>
    <w:uiPriority w:val="99"/>
    <w:semiHidden/>
    <w:rsid w:val="009913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Binn</dc:creator>
  <cp:lastModifiedBy>Zhenxing Liu</cp:lastModifiedBy>
  <cp:revision>2</cp:revision>
  <dcterms:created xsi:type="dcterms:W3CDTF">2014-12-22T08:18:00Z</dcterms:created>
  <dcterms:modified xsi:type="dcterms:W3CDTF">2014-12-22T08:18:00Z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