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4A" w:rsidRDefault="004A504A" w:rsidP="004A504A">
      <w:pPr>
        <w:pStyle w:val="a5"/>
        <w:spacing w:before="0" w:beforeAutospacing="0" w:after="0" w:afterAutospacing="0"/>
        <w:ind w:left="425" w:hanging="425"/>
        <w:jc w:val="center"/>
        <w:rPr>
          <w:rFonts w:asciiTheme="majorEastAsia" w:eastAsiaTheme="majorEastAsia" w:hAnsiTheme="majorEastAsia" w:cs="Arial"/>
          <w:b/>
          <w:color w:val="000000"/>
          <w:sz w:val="28"/>
          <w:szCs w:val="28"/>
        </w:rPr>
      </w:pPr>
      <w:r w:rsidRPr="004A504A">
        <w:rPr>
          <w:rFonts w:asciiTheme="majorEastAsia" w:eastAsiaTheme="majorEastAsia" w:hAnsiTheme="majorEastAsia" w:cs="Arial" w:hint="eastAsia"/>
          <w:b/>
          <w:color w:val="000000"/>
          <w:sz w:val="28"/>
          <w:szCs w:val="28"/>
        </w:rPr>
        <w:t>2014年中国移动互联网产业格局及发展趋势</w:t>
      </w:r>
    </w:p>
    <w:p w:rsidR="004A504A" w:rsidRDefault="002A6698" w:rsidP="004A504A">
      <w:pPr>
        <w:pStyle w:val="a5"/>
        <w:spacing w:before="0" w:beforeAutospacing="0" w:after="0" w:afterAutospacing="0"/>
        <w:ind w:left="425" w:hanging="425"/>
        <w:jc w:val="center"/>
        <w:rPr>
          <w:rFonts w:asciiTheme="majorEastAsia" w:eastAsiaTheme="majorEastAsia" w:hAnsiTheme="majorEastAsia" w:cs="Arial"/>
          <w:color w:val="000000"/>
        </w:rPr>
      </w:pPr>
      <w:r w:rsidRPr="002A6698">
        <w:rPr>
          <w:rFonts w:asciiTheme="majorEastAsia" w:eastAsiaTheme="majorEastAsia" w:hAnsiTheme="majorEastAsia" w:cs="Arial" w:hint="eastAsia"/>
          <w:color w:val="000000"/>
        </w:rPr>
        <w:t>艾瑞咨询</w:t>
      </w:r>
    </w:p>
    <w:p w:rsidR="002A6698" w:rsidRDefault="002A6698" w:rsidP="004A504A">
      <w:pPr>
        <w:pStyle w:val="a5"/>
        <w:spacing w:before="0" w:beforeAutospacing="0" w:after="0" w:afterAutospacing="0"/>
        <w:ind w:left="425" w:hanging="425"/>
        <w:jc w:val="center"/>
        <w:rPr>
          <w:ins w:id="0" w:author="王培志" w:date="2015-01-05T08:35:00Z"/>
          <w:rFonts w:asciiTheme="majorEastAsia" w:eastAsiaTheme="majorEastAsia" w:hAnsiTheme="majorEastAsia" w:cs="Arial" w:hint="eastAsia"/>
          <w:color w:val="000000"/>
        </w:rPr>
      </w:pPr>
    </w:p>
    <w:p w:rsidR="007A566A" w:rsidRDefault="007A566A" w:rsidP="007A566A">
      <w:pPr>
        <w:ind w:left="425" w:hanging="425"/>
        <w:rPr>
          <w:ins w:id="1" w:author="王培志" w:date="2015-01-05T08:35:00Z"/>
          <w:rFonts w:cs="Arial"/>
          <w:color w:val="000000"/>
        </w:rPr>
      </w:pPr>
      <w:ins w:id="2" w:author="王培志" w:date="2015-01-05T08:35:00Z">
        <w:r>
          <w:rPr>
            <w:rFonts w:cs="Arial" w:hint="eastAsia"/>
            <w:color w:val="000000"/>
          </w:rPr>
          <w:t>官总意见：</w:t>
        </w:r>
      </w:ins>
    </w:p>
    <w:p w:rsidR="007A566A" w:rsidRDefault="007A566A" w:rsidP="007A566A">
      <w:pPr>
        <w:ind w:left="425" w:hanging="425"/>
        <w:rPr>
          <w:ins w:id="3" w:author="王培志" w:date="2015-01-05T08:35:00Z"/>
          <w:rFonts w:cs="Arial"/>
          <w:color w:val="000000"/>
        </w:rPr>
      </w:pPr>
      <w:ins w:id="4" w:author="王培志" w:date="2015-01-05T08:35:00Z">
        <w:r>
          <w:rPr>
            <w:rFonts w:cs="Arial"/>
            <w:color w:val="000000"/>
          </w:rPr>
          <w:t xml:space="preserve">        </w:t>
        </w:r>
        <w:r>
          <w:rPr>
            <w:rFonts w:cs="Arial" w:hint="eastAsia"/>
            <w:color w:val="000000"/>
          </w:rPr>
          <w:t>这个提纲不错，略作调整即可。</w:t>
        </w:r>
      </w:ins>
    </w:p>
    <w:p w:rsidR="007A566A" w:rsidRDefault="007A566A" w:rsidP="007A566A">
      <w:pPr>
        <w:ind w:left="425" w:hanging="425"/>
        <w:rPr>
          <w:ins w:id="5" w:author="王培志" w:date="2015-01-05T08:35:00Z"/>
          <w:rFonts w:cs="Arial"/>
          <w:color w:val="000000"/>
        </w:rPr>
      </w:pPr>
      <w:ins w:id="6" w:author="王培志" w:date="2015-01-05T08:35:00Z">
        <w:r>
          <w:rPr>
            <w:rFonts w:cs="Arial"/>
            <w:color w:val="000000"/>
          </w:rPr>
          <w:t xml:space="preserve">        </w:t>
        </w:r>
        <w:r>
          <w:rPr>
            <w:rFonts w:cs="Arial" w:hint="eastAsia"/>
            <w:color w:val="000000"/>
          </w:rPr>
          <w:t>产业链一节，似可淡化终端出货量与保有量，改从终端生产链分析；淡化软件及应用开发人数、覆盖面、使用时长，改从软件及应用的“生产链”进行分析。</w:t>
        </w:r>
      </w:ins>
    </w:p>
    <w:p w:rsidR="007A566A" w:rsidRDefault="007A566A" w:rsidP="007A566A">
      <w:pPr>
        <w:ind w:left="425" w:hanging="425"/>
        <w:rPr>
          <w:ins w:id="7" w:author="王培志" w:date="2015-01-05T08:35:00Z"/>
          <w:rFonts w:cs="Arial"/>
          <w:color w:val="000000"/>
        </w:rPr>
      </w:pPr>
      <w:ins w:id="8" w:author="王培志" w:date="2015-01-05T08:35:00Z">
        <w:r>
          <w:rPr>
            <w:rFonts w:cs="Arial"/>
            <w:color w:val="000000"/>
          </w:rPr>
          <w:t xml:space="preserve">        </w:t>
        </w:r>
        <w:r>
          <w:rPr>
            <w:rFonts w:cs="Arial" w:hint="eastAsia"/>
            <w:color w:val="000000"/>
          </w:rPr>
          <w:t>发展特征一节，同意责编部分意见。增加从宏观、整体分析发展特征（不必具体到终端、网络、用户、应用部分）；保留现在几点具体特征，就是说分别从宏观和微观两方面分析发展特征。</w:t>
        </w:r>
      </w:ins>
    </w:p>
    <w:p w:rsidR="007A566A" w:rsidRDefault="007A566A" w:rsidP="007A566A">
      <w:pPr>
        <w:ind w:left="425" w:hanging="425"/>
        <w:rPr>
          <w:ins w:id="9" w:author="王培志" w:date="2015-01-05T08:35:00Z"/>
          <w:rFonts w:cs="Arial"/>
          <w:color w:val="000000"/>
        </w:rPr>
      </w:pPr>
      <w:ins w:id="10" w:author="王培志" w:date="2015-01-05T08:35:00Z">
        <w:r>
          <w:rPr>
            <w:rFonts w:cs="Arial"/>
            <w:color w:val="000000"/>
          </w:rPr>
          <w:t xml:space="preserve">        </w:t>
        </w:r>
        <w:r>
          <w:rPr>
            <w:rFonts w:cs="Arial" w:hint="eastAsia"/>
            <w:color w:val="000000"/>
          </w:rPr>
          <w:t>发展趋势一节应该谈，只是目前没看到具体提纲。</w:t>
        </w:r>
      </w:ins>
    </w:p>
    <w:p w:rsidR="007A566A" w:rsidRPr="007A566A" w:rsidRDefault="007A566A" w:rsidP="004A504A">
      <w:pPr>
        <w:pStyle w:val="a5"/>
        <w:spacing w:before="0" w:beforeAutospacing="0" w:after="0" w:afterAutospacing="0"/>
        <w:ind w:left="425" w:hanging="425"/>
        <w:jc w:val="center"/>
        <w:rPr>
          <w:rFonts w:asciiTheme="majorEastAsia" w:eastAsiaTheme="majorEastAsia" w:hAnsiTheme="majorEastAsia" w:cs="Arial"/>
          <w:color w:val="000000"/>
        </w:rPr>
      </w:pPr>
    </w:p>
    <w:p w:rsidR="0048151F" w:rsidRPr="0048151F" w:rsidRDefault="0048151F" w:rsidP="0048151F">
      <w:pPr>
        <w:pStyle w:val="a5"/>
        <w:spacing w:before="0" w:beforeAutospacing="0" w:after="0" w:afterAutospacing="0"/>
        <w:ind w:left="425" w:hanging="425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1</w:t>
      </w:r>
      <w:r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 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中国移动互联网产业规模</w:t>
      </w:r>
    </w:p>
    <w:p w:rsidR="00FA277D" w:rsidRPr="0048151F" w:rsidRDefault="0048151F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1.1</w:t>
      </w:r>
      <w:r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</w:t>
      </w:r>
      <w:r w:rsidR="00FD1B58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中国移动互联网产业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规模</w:t>
      </w:r>
      <w:r w:rsidR="00FA277D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（包括历年比较、趋势</w:t>
      </w:r>
      <w:r w:rsidR="005D1D8C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图</w:t>
      </w:r>
      <w:r w:rsidR="00FA277D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）</w:t>
      </w:r>
    </w:p>
    <w:p w:rsidR="0048151F" w:rsidRDefault="0048151F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1.2</w:t>
      </w:r>
      <w:r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主要细分领域规模占比</w:t>
      </w:r>
    </w:p>
    <w:p w:rsidR="00C57379" w:rsidRPr="0048151F" w:rsidRDefault="00C57379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1.3  主要地域发展分布</w:t>
      </w:r>
    </w:p>
    <w:p w:rsidR="0048151F" w:rsidRPr="0048151F" w:rsidRDefault="0048151F" w:rsidP="0048151F">
      <w:pPr>
        <w:pStyle w:val="a5"/>
        <w:spacing w:before="0" w:beforeAutospacing="0" w:after="0" w:afterAutospacing="0"/>
        <w:ind w:left="425" w:hanging="425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2</w:t>
      </w:r>
      <w:r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 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中国移动互联网产业链</w:t>
      </w:r>
      <w:r w:rsidR="008965CA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分析</w:t>
      </w:r>
    </w:p>
    <w:p w:rsidR="0048151F" w:rsidRPr="0048151F" w:rsidRDefault="0048151F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2.1</w:t>
      </w:r>
      <w:r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</w:t>
      </w:r>
      <w:ins w:id="11" w:author="王培志" w:date="2015-01-04T17:02:00Z">
        <w:r w:rsidR="009371F5" w:rsidRPr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智能终端产业链</w:t>
        </w:r>
      </w:ins>
      <w:del w:id="12" w:author="王培志" w:date="2015-01-04T17:02:00Z">
        <w:r w:rsidRPr="0048151F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移动网络基础建设</w:delText>
        </w:r>
        <w:r w:rsidR="00E025B8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（网络）</w:delText>
        </w:r>
      </w:del>
    </w:p>
    <w:p w:rsidR="0048151F" w:rsidRPr="0048151F" w:rsidRDefault="0048151F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2.2</w:t>
      </w:r>
      <w:r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</w:t>
      </w:r>
      <w:ins w:id="13" w:author="王培志" w:date="2015-01-04T17:02:00Z">
        <w:r w:rsidR="009371F5" w:rsidRPr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应用开发生态链</w:t>
        </w:r>
      </w:ins>
      <w:del w:id="14" w:author="王培志" w:date="2015-01-04T17:02:00Z">
        <w:r w:rsidR="008744BE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移动终端</w:delText>
        </w:r>
        <w:r w:rsidRPr="0048151F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出货量和保有量数据</w:delText>
        </w:r>
        <w:r w:rsidR="00E025B8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（终端）</w:delText>
        </w:r>
      </w:del>
    </w:p>
    <w:p w:rsidR="0048151F" w:rsidRPr="0048151F" w:rsidDel="009371F5" w:rsidRDefault="0048151F" w:rsidP="0048151F">
      <w:pPr>
        <w:pStyle w:val="a5"/>
        <w:spacing w:before="0" w:beforeAutospacing="0" w:after="0" w:afterAutospacing="0"/>
        <w:ind w:left="992" w:hanging="567"/>
        <w:rPr>
          <w:del w:id="15" w:author="王培志" w:date="2015-01-04T17:02:00Z"/>
          <w:rFonts w:asciiTheme="majorEastAsia" w:eastAsiaTheme="majorEastAsia" w:hAnsiTheme="majorEastAsia" w:cs="Arial"/>
          <w:color w:val="000000"/>
          <w:sz w:val="28"/>
          <w:szCs w:val="28"/>
        </w:rPr>
      </w:pPr>
      <w:del w:id="16" w:author="王培志" w:date="2015-01-04T17:02:00Z">
        <w:r w:rsidRPr="0048151F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2.3</w:delText>
        </w:r>
        <w:r w:rsidDel="009371F5">
          <w:rPr>
            <w:rFonts w:asciiTheme="majorEastAsia" w:eastAsiaTheme="majorEastAsia" w:hAnsiTheme="majorEastAsia" w:cs="Times New Roman"/>
            <w:color w:val="000000"/>
            <w:sz w:val="28"/>
            <w:szCs w:val="28"/>
          </w:rPr>
          <w:delText> </w:delText>
        </w:r>
        <w:r w:rsidRPr="0048151F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中国移动互联网用户规模</w:delText>
        </w:r>
        <w:r w:rsidR="00E025B8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（用户）</w:delText>
        </w:r>
      </w:del>
    </w:p>
    <w:p w:rsidR="0048151F" w:rsidDel="009371F5" w:rsidRDefault="0048151F" w:rsidP="0048151F">
      <w:pPr>
        <w:pStyle w:val="a5"/>
        <w:spacing w:before="0" w:beforeAutospacing="0" w:after="0" w:afterAutospacing="0"/>
        <w:ind w:left="992" w:hanging="567"/>
        <w:rPr>
          <w:del w:id="17" w:author="王培志" w:date="2015-01-04T17:02:00Z"/>
          <w:rFonts w:asciiTheme="majorEastAsia" w:eastAsiaTheme="majorEastAsia" w:hAnsiTheme="majorEastAsia" w:cs="Arial"/>
          <w:color w:val="000000"/>
          <w:sz w:val="28"/>
          <w:szCs w:val="28"/>
        </w:rPr>
      </w:pPr>
      <w:del w:id="18" w:author="王培志" w:date="2015-01-04T17:02:00Z">
        <w:r w:rsidRPr="0048151F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2.4</w:delText>
        </w:r>
        <w:r w:rsidDel="009371F5">
          <w:rPr>
            <w:rFonts w:asciiTheme="majorEastAsia" w:eastAsiaTheme="majorEastAsia" w:hAnsiTheme="majorEastAsia" w:cs="Times New Roman"/>
            <w:color w:val="000000"/>
            <w:sz w:val="28"/>
            <w:szCs w:val="28"/>
          </w:rPr>
          <w:delText> </w:delText>
        </w:r>
        <w:r w:rsidR="008744BE" w:rsidDel="009371F5">
          <w:rPr>
            <w:rFonts w:asciiTheme="majorEastAsia" w:eastAsiaTheme="majorEastAsia" w:hAnsiTheme="majorEastAsia" w:cs="Times New Roman" w:hint="eastAsia"/>
            <w:color w:val="000000"/>
            <w:sz w:val="28"/>
            <w:szCs w:val="28"/>
          </w:rPr>
          <w:delText>软件及</w:delText>
        </w:r>
        <w:r w:rsidR="0044493D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应用</w:delText>
        </w:r>
        <w:r w:rsidR="008744BE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开发、</w:delText>
        </w:r>
        <w:r w:rsidRPr="0048151F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覆盖人数及使用时长</w:delText>
        </w:r>
        <w:r w:rsidR="00D23B09" w:rsidDel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delText>（应用）</w:delText>
        </w:r>
      </w:del>
    </w:p>
    <w:p w:rsidR="00AB7A69" w:rsidRPr="00AB7A69" w:rsidRDefault="00AB7A69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FF0000"/>
          <w:sz w:val="28"/>
          <w:szCs w:val="28"/>
        </w:rPr>
      </w:pPr>
      <w:r w:rsidRPr="00AB7A69">
        <w:rPr>
          <w:rFonts w:asciiTheme="majorEastAsia" w:eastAsiaTheme="majorEastAsia" w:hAnsiTheme="majorEastAsia" w:cs="Arial" w:hint="eastAsia"/>
          <w:color w:val="FF0000"/>
          <w:sz w:val="28"/>
          <w:szCs w:val="28"/>
        </w:rPr>
        <w:t>（责编意见：此部分</w:t>
      </w:r>
      <w:ins w:id="19" w:author="王培志" w:date="2015-01-05T08:29:00Z">
        <w:r w:rsidR="00365039">
          <w:rPr>
            <w:rFonts w:asciiTheme="majorEastAsia" w:eastAsiaTheme="majorEastAsia" w:hAnsiTheme="majorEastAsia" w:cs="Arial" w:hint="eastAsia"/>
            <w:color w:val="FF0000"/>
            <w:sz w:val="28"/>
            <w:szCs w:val="28"/>
          </w:rPr>
          <w:t>从终端、网络、用户、应用细分来谈，</w:t>
        </w:r>
      </w:ins>
      <w:r w:rsidRPr="00AB7A69">
        <w:rPr>
          <w:rFonts w:asciiTheme="majorEastAsia" w:eastAsiaTheme="majorEastAsia" w:hAnsiTheme="majorEastAsia" w:cs="Arial" w:hint="eastAsia"/>
          <w:color w:val="FF0000"/>
          <w:sz w:val="28"/>
          <w:szCs w:val="28"/>
        </w:rPr>
        <w:t>需要与产业篇其他数据保持一致）</w:t>
      </w:r>
    </w:p>
    <w:p w:rsidR="0048151F" w:rsidRPr="0048151F" w:rsidRDefault="0048151F" w:rsidP="0048151F">
      <w:pPr>
        <w:pStyle w:val="a5"/>
        <w:spacing w:before="0" w:beforeAutospacing="0" w:after="0" w:afterAutospacing="0"/>
        <w:ind w:left="425" w:hanging="425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3</w:t>
      </w:r>
      <w:r w:rsidR="0008375E"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 </w:t>
      </w:r>
      <w:r w:rsidR="00C57379"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中国移动互联网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产业发展特征</w:t>
      </w:r>
    </w:p>
    <w:p w:rsidR="00F65FEA" w:rsidRDefault="00F65FEA" w:rsidP="009371F5">
      <w:pPr>
        <w:pStyle w:val="a5"/>
        <w:spacing w:before="0" w:beforeAutospacing="0" w:after="0" w:afterAutospacing="0"/>
        <w:ind w:left="992" w:hanging="567"/>
        <w:rPr>
          <w:ins w:id="20" w:author="王培志" w:date="2015-01-05T08:30:00Z"/>
          <w:rFonts w:asciiTheme="majorEastAsia" w:eastAsiaTheme="majorEastAsia" w:hAnsiTheme="majorEastAsia" w:cs="Arial"/>
          <w:color w:val="000000"/>
          <w:sz w:val="28"/>
          <w:szCs w:val="28"/>
        </w:rPr>
      </w:pPr>
      <w:ins w:id="21" w:author="王培志" w:date="2015-01-05T08:30:00Z">
        <w:r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宏观</w:t>
        </w:r>
      </w:ins>
      <w:ins w:id="22" w:author="王培志" w:date="2015-01-05T08:31:00Z">
        <w:r w:rsidR="00552733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：</w:t>
        </w:r>
      </w:ins>
    </w:p>
    <w:p w:rsidR="009371F5" w:rsidRPr="009371F5" w:rsidRDefault="009371F5" w:rsidP="009371F5">
      <w:pPr>
        <w:pStyle w:val="a5"/>
        <w:spacing w:before="0" w:beforeAutospacing="0" w:after="0" w:afterAutospacing="0"/>
        <w:ind w:left="992" w:hanging="567"/>
        <w:rPr>
          <w:ins w:id="23" w:author="王培志" w:date="2015-01-04T17:02:00Z"/>
          <w:rFonts w:asciiTheme="majorEastAsia" w:eastAsiaTheme="majorEastAsia" w:hAnsiTheme="majorEastAsia" w:cs="Arial"/>
          <w:color w:val="000000"/>
          <w:sz w:val="28"/>
          <w:szCs w:val="28"/>
        </w:rPr>
      </w:pPr>
      <w:ins w:id="24" w:author="王培志" w:date="2015-01-04T17:02:00Z">
        <w:r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3.1 </w:t>
        </w:r>
        <w:r w:rsidRPr="009371F5"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政策法规引导产业发展方向</w:t>
        </w:r>
      </w:ins>
    </w:p>
    <w:p w:rsidR="009371F5" w:rsidRPr="009371F5" w:rsidRDefault="009371F5" w:rsidP="009371F5">
      <w:pPr>
        <w:pStyle w:val="a5"/>
        <w:spacing w:before="0" w:beforeAutospacing="0" w:after="0" w:afterAutospacing="0"/>
        <w:ind w:left="992" w:hanging="567"/>
        <w:rPr>
          <w:ins w:id="25" w:author="王培志" w:date="2015-01-04T17:02:00Z"/>
          <w:rFonts w:asciiTheme="majorEastAsia" w:eastAsiaTheme="majorEastAsia" w:hAnsiTheme="majorEastAsia" w:cs="Arial"/>
          <w:color w:val="000000"/>
          <w:sz w:val="28"/>
          <w:szCs w:val="28"/>
        </w:rPr>
      </w:pPr>
      <w:ins w:id="26" w:author="王培志" w:date="2015-01-04T17:02:00Z">
        <w:r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3.2</w:t>
        </w:r>
      </w:ins>
      <w:ins w:id="27" w:author="王培志" w:date="2015-01-04T17:03:00Z">
        <w:r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 xml:space="preserve">  </w:t>
        </w:r>
      </w:ins>
      <w:ins w:id="28" w:author="王培志" w:date="2015-01-04T17:02:00Z">
        <w:r w:rsidRPr="009371F5"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技术服务创新孵化新兴领域</w:t>
        </w:r>
      </w:ins>
    </w:p>
    <w:p w:rsidR="009371F5" w:rsidRDefault="009371F5" w:rsidP="0048151F">
      <w:pPr>
        <w:pStyle w:val="a5"/>
        <w:spacing w:before="0" w:beforeAutospacing="0" w:after="0" w:afterAutospacing="0"/>
        <w:ind w:left="992" w:hanging="567"/>
        <w:rPr>
          <w:ins w:id="29" w:author="王培志" w:date="2015-01-05T08:30:00Z"/>
          <w:rFonts w:asciiTheme="majorEastAsia" w:eastAsiaTheme="majorEastAsia" w:hAnsiTheme="majorEastAsia" w:cs="Arial"/>
          <w:color w:val="000000"/>
          <w:sz w:val="28"/>
          <w:szCs w:val="28"/>
        </w:rPr>
      </w:pPr>
      <w:ins w:id="30" w:author="王培志" w:date="2015-01-04T17:02:00Z">
        <w:r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3.3</w:t>
        </w:r>
      </w:ins>
      <w:ins w:id="31" w:author="王培志" w:date="2015-01-04T17:03:00Z">
        <w:r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 xml:space="preserve">  </w:t>
        </w:r>
      </w:ins>
      <w:ins w:id="32" w:author="王培志" w:date="2015-01-04T17:02:00Z">
        <w:r w:rsidRPr="009371F5"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资本与资源成为移动互联网产业发展的催化剂</w:t>
        </w:r>
      </w:ins>
    </w:p>
    <w:p w:rsidR="00F65FEA" w:rsidRPr="009371F5" w:rsidRDefault="00552733" w:rsidP="0048151F">
      <w:pPr>
        <w:pStyle w:val="a5"/>
        <w:spacing w:before="0" w:beforeAutospacing="0" w:after="0" w:afterAutospacing="0"/>
        <w:ind w:left="992" w:hanging="567"/>
        <w:rPr>
          <w:ins w:id="33" w:author="王培志" w:date="2015-01-04T17:02:00Z"/>
          <w:rFonts w:asciiTheme="majorEastAsia" w:eastAsiaTheme="majorEastAsia" w:hAnsiTheme="majorEastAsia" w:cs="Arial"/>
          <w:color w:val="000000"/>
          <w:sz w:val="28"/>
          <w:szCs w:val="28"/>
        </w:rPr>
      </w:pPr>
      <w:ins w:id="34" w:author="王培志" w:date="2015-01-05T08:33:00Z">
        <w:r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微观</w:t>
        </w:r>
      </w:ins>
      <w:ins w:id="35" w:author="王培志" w:date="2015-01-05T08:31:00Z">
        <w:r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：</w:t>
        </w:r>
      </w:ins>
    </w:p>
    <w:p w:rsidR="0048151F" w:rsidRPr="0048151F" w:rsidRDefault="0048151F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3.</w:t>
      </w:r>
      <w:ins w:id="36" w:author="王培志" w:date="2015-01-04T17:03:00Z">
        <w:r w:rsidR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4</w:t>
        </w:r>
      </w:ins>
      <w:r w:rsidR="0008375E"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</w:t>
      </w:r>
      <w:r w:rsidR="00AB7A69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冲动消费与粉丝经济带来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快速发展</w:t>
      </w:r>
      <w:ins w:id="37" w:author="王培志" w:date="2015-01-05T08:31:00Z">
        <w:r w:rsidR="00552733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（移动电商）</w:t>
        </w:r>
      </w:ins>
    </w:p>
    <w:p w:rsidR="0048151F" w:rsidRPr="0048151F" w:rsidRDefault="0048151F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lastRenderedPageBreak/>
        <w:t>3.</w:t>
      </w:r>
      <w:ins w:id="38" w:author="王培志" w:date="2015-01-04T17:03:00Z">
        <w:r w:rsidR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5</w:t>
        </w:r>
      </w:ins>
      <w:r w:rsidR="0008375E"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</w:t>
      </w:r>
      <w:r w:rsidR="00AB7A69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大规模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移动流量承载广告的渗透</w:t>
      </w:r>
      <w:ins w:id="39" w:author="王培志" w:date="2015-01-05T08:31:00Z">
        <w:r w:rsidR="00552733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（移动营销）</w:t>
        </w:r>
      </w:ins>
    </w:p>
    <w:p w:rsidR="0048151F" w:rsidRPr="0048151F" w:rsidRDefault="0048151F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3.</w:t>
      </w:r>
      <w:ins w:id="40" w:author="王培志" w:date="2015-01-04T17:03:00Z">
        <w:r w:rsidR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6</w:t>
        </w:r>
      </w:ins>
      <w:r w:rsidR="0008375E"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人口红利消失后的行业变革</w:t>
      </w:r>
      <w:ins w:id="41" w:author="王培志" w:date="2015-01-05T08:31:00Z">
        <w:r w:rsidR="00552733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（移动游戏）</w:t>
        </w:r>
      </w:ins>
    </w:p>
    <w:p w:rsidR="0048151F" w:rsidRDefault="0048151F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3.</w:t>
      </w:r>
      <w:ins w:id="42" w:author="王培志" w:date="2015-01-04T17:03:00Z">
        <w:r w:rsidR="009371F5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7</w:t>
        </w:r>
      </w:ins>
      <w:r w:rsidR="0008375E"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资本涌入带来产业的快速发展</w:t>
      </w:r>
      <w:ins w:id="43" w:author="王培志" w:date="2015-01-05T08:31:00Z">
        <w:r w:rsidR="00552733">
          <w:rPr>
            <w:rFonts w:asciiTheme="majorEastAsia" w:eastAsiaTheme="majorEastAsia" w:hAnsiTheme="majorEastAsia" w:cs="Arial" w:hint="eastAsia"/>
            <w:color w:val="000000"/>
            <w:sz w:val="28"/>
            <w:szCs w:val="28"/>
          </w:rPr>
          <w:t>（移动医疗）</w:t>
        </w:r>
      </w:ins>
    </w:p>
    <w:p w:rsidR="00CD2600" w:rsidRPr="00CD2600" w:rsidRDefault="00CD2600" w:rsidP="0048151F">
      <w:pPr>
        <w:pStyle w:val="a5"/>
        <w:spacing w:before="0" w:beforeAutospacing="0" w:after="0" w:afterAutospacing="0"/>
        <w:ind w:left="992" w:hanging="567"/>
        <w:rPr>
          <w:rFonts w:asciiTheme="majorEastAsia" w:eastAsiaTheme="majorEastAsia" w:hAnsiTheme="majorEastAsia" w:cs="Arial"/>
          <w:color w:val="FF0000"/>
          <w:sz w:val="28"/>
          <w:szCs w:val="28"/>
        </w:rPr>
      </w:pPr>
      <w:r w:rsidRPr="00CD2600">
        <w:rPr>
          <w:rFonts w:asciiTheme="majorEastAsia" w:eastAsiaTheme="majorEastAsia" w:hAnsiTheme="majorEastAsia" w:cs="Arial" w:hint="eastAsia"/>
          <w:color w:val="FF0000"/>
          <w:sz w:val="28"/>
          <w:szCs w:val="28"/>
        </w:rPr>
        <w:t>（责编意见，可以更宏观</w:t>
      </w:r>
      <w:r>
        <w:rPr>
          <w:rFonts w:asciiTheme="majorEastAsia" w:eastAsiaTheme="majorEastAsia" w:hAnsiTheme="majorEastAsia" w:cs="Arial" w:hint="eastAsia"/>
          <w:color w:val="FF0000"/>
          <w:sz w:val="28"/>
          <w:szCs w:val="28"/>
        </w:rPr>
        <w:t>，</w:t>
      </w:r>
      <w:r w:rsidR="00DE68BD">
        <w:rPr>
          <w:rFonts w:asciiTheme="majorEastAsia" w:eastAsiaTheme="majorEastAsia" w:hAnsiTheme="majorEastAsia" w:cs="Arial" w:hint="eastAsia"/>
          <w:color w:val="FF0000"/>
          <w:sz w:val="28"/>
          <w:szCs w:val="28"/>
        </w:rPr>
        <w:t>从终端、网络、用户、应用各个部分</w:t>
      </w:r>
      <w:r>
        <w:rPr>
          <w:rFonts w:asciiTheme="majorEastAsia" w:eastAsiaTheme="majorEastAsia" w:hAnsiTheme="majorEastAsia" w:cs="Arial" w:hint="eastAsia"/>
          <w:color w:val="FF0000"/>
          <w:sz w:val="28"/>
          <w:szCs w:val="28"/>
        </w:rPr>
        <w:t>总结特征，然后带出具体细分领域或案例</w:t>
      </w:r>
      <w:r w:rsidRPr="00CD2600">
        <w:rPr>
          <w:rFonts w:asciiTheme="majorEastAsia" w:eastAsiaTheme="majorEastAsia" w:hAnsiTheme="majorEastAsia" w:cs="Arial" w:hint="eastAsia"/>
          <w:color w:val="FF0000"/>
          <w:sz w:val="28"/>
          <w:szCs w:val="28"/>
        </w:rPr>
        <w:t>）</w:t>
      </w:r>
    </w:p>
    <w:p w:rsidR="0048151F" w:rsidRPr="0048151F" w:rsidRDefault="0048151F" w:rsidP="0048151F">
      <w:pPr>
        <w:pStyle w:val="a5"/>
        <w:spacing w:before="0" w:beforeAutospacing="0" w:after="0" w:afterAutospacing="0"/>
        <w:ind w:left="425" w:hanging="425"/>
        <w:rPr>
          <w:rFonts w:asciiTheme="majorEastAsia" w:eastAsiaTheme="majorEastAsia" w:hAnsiTheme="majorEastAsia" w:cs="Arial"/>
          <w:color w:val="000000"/>
          <w:sz w:val="28"/>
          <w:szCs w:val="28"/>
        </w:rPr>
      </w:pP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4</w:t>
      </w:r>
      <w:r w:rsidR="0008375E">
        <w:rPr>
          <w:rFonts w:asciiTheme="majorEastAsia" w:eastAsiaTheme="majorEastAsia" w:hAnsiTheme="majorEastAsia" w:cs="Times New Roman"/>
          <w:color w:val="000000"/>
          <w:sz w:val="28"/>
          <w:szCs w:val="28"/>
        </w:rPr>
        <w:t>  </w:t>
      </w:r>
      <w:r w:rsidR="00C57379"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中国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移动互联网</w:t>
      </w:r>
      <w:r w:rsidR="00C57379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产业</w:t>
      </w:r>
      <w:r w:rsidRPr="0048151F">
        <w:rPr>
          <w:rFonts w:asciiTheme="majorEastAsia" w:eastAsiaTheme="majorEastAsia" w:hAnsiTheme="majorEastAsia" w:cs="Arial" w:hint="eastAsia"/>
          <w:color w:val="000000"/>
          <w:sz w:val="28"/>
          <w:szCs w:val="28"/>
        </w:rPr>
        <w:t>发展趋势</w:t>
      </w:r>
    </w:p>
    <w:p w:rsidR="009371F5" w:rsidRPr="009371F5" w:rsidRDefault="009371F5" w:rsidP="009371F5">
      <w:pPr>
        <w:pStyle w:val="a5"/>
        <w:spacing w:before="0" w:beforeAutospacing="0" w:after="0" w:afterAutospacing="0"/>
        <w:ind w:left="992" w:hanging="567"/>
        <w:rPr>
          <w:ins w:id="44" w:author="王培志" w:date="2015-01-04T17:03:00Z"/>
          <w:rFonts w:asciiTheme="majorEastAsia" w:eastAsiaTheme="majorEastAsia" w:hAnsiTheme="majorEastAsia" w:cs="Arial"/>
          <w:color w:val="000000"/>
          <w:sz w:val="28"/>
          <w:szCs w:val="28"/>
        </w:rPr>
      </w:pPr>
      <w:ins w:id="45" w:author="王培志" w:date="2015-01-04T17:03:00Z">
        <w:r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4.1 </w:t>
        </w:r>
        <w:r w:rsidRPr="009371F5"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传统PC互联网领域移动端迁移逐渐完毕</w:t>
        </w:r>
      </w:ins>
    </w:p>
    <w:p w:rsidR="009371F5" w:rsidRPr="009371F5" w:rsidRDefault="009371F5" w:rsidP="009371F5">
      <w:pPr>
        <w:pStyle w:val="a5"/>
        <w:spacing w:before="0" w:beforeAutospacing="0" w:after="0" w:afterAutospacing="0"/>
        <w:ind w:left="992" w:hanging="567"/>
        <w:rPr>
          <w:ins w:id="46" w:author="王培志" w:date="2015-01-04T17:03:00Z"/>
          <w:rFonts w:asciiTheme="majorEastAsia" w:eastAsiaTheme="majorEastAsia" w:hAnsiTheme="majorEastAsia" w:cs="Arial"/>
          <w:color w:val="000000"/>
          <w:sz w:val="28"/>
          <w:szCs w:val="28"/>
        </w:rPr>
      </w:pPr>
      <w:ins w:id="47" w:author="王培志" w:date="2015-01-04T17:03:00Z">
        <w:r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4.2 </w:t>
        </w:r>
        <w:r w:rsidRPr="009371F5"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成熟产业逐渐渗透三四线城市</w:t>
        </w:r>
      </w:ins>
    </w:p>
    <w:p w:rsidR="009371F5" w:rsidRPr="009371F5" w:rsidRDefault="009371F5" w:rsidP="009371F5">
      <w:pPr>
        <w:pStyle w:val="a5"/>
        <w:spacing w:before="0" w:beforeAutospacing="0" w:after="0" w:afterAutospacing="0"/>
        <w:ind w:left="992" w:hanging="567"/>
        <w:rPr>
          <w:ins w:id="48" w:author="王培志" w:date="2015-01-04T17:03:00Z"/>
          <w:rFonts w:asciiTheme="majorEastAsia" w:eastAsiaTheme="majorEastAsia" w:hAnsiTheme="majorEastAsia" w:cs="Arial"/>
          <w:color w:val="000000"/>
          <w:sz w:val="28"/>
          <w:szCs w:val="28"/>
        </w:rPr>
      </w:pPr>
      <w:ins w:id="49" w:author="王培志" w:date="2015-01-04T17:03:00Z">
        <w:r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4.3 </w:t>
        </w:r>
        <w:r w:rsidRPr="009371F5"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传统行业拥抱移动互联网</w:t>
        </w:r>
      </w:ins>
    </w:p>
    <w:p w:rsidR="009371F5" w:rsidRPr="009371F5" w:rsidRDefault="009371F5" w:rsidP="009371F5">
      <w:pPr>
        <w:pStyle w:val="a5"/>
        <w:spacing w:before="0" w:beforeAutospacing="0" w:after="0" w:afterAutospacing="0"/>
        <w:ind w:left="992" w:hanging="567"/>
        <w:rPr>
          <w:ins w:id="50" w:author="王培志" w:date="2015-01-04T17:03:00Z"/>
          <w:rFonts w:asciiTheme="majorEastAsia" w:eastAsiaTheme="majorEastAsia" w:hAnsiTheme="majorEastAsia" w:cs="Arial"/>
          <w:color w:val="000000"/>
          <w:sz w:val="28"/>
          <w:szCs w:val="28"/>
        </w:rPr>
      </w:pPr>
      <w:ins w:id="51" w:author="王培志" w:date="2015-01-04T17:03:00Z">
        <w:r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4.4 </w:t>
        </w:r>
        <w:r w:rsidRPr="009371F5">
          <w:rPr>
            <w:rFonts w:asciiTheme="majorEastAsia" w:eastAsiaTheme="majorEastAsia" w:hAnsiTheme="majorEastAsia" w:cs="Arial"/>
            <w:color w:val="000000"/>
            <w:sz w:val="28"/>
            <w:szCs w:val="28"/>
          </w:rPr>
          <w:t>移动互联网的边界不断拓宽</w:t>
        </w:r>
      </w:ins>
    </w:p>
    <w:p w:rsidR="00B96A18" w:rsidRPr="009371F5" w:rsidRDefault="00B96A18"/>
    <w:sectPr w:rsidR="00B96A18" w:rsidRPr="009371F5" w:rsidSect="0088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AB0" w:rsidRDefault="00931AB0" w:rsidP="0048151F">
      <w:r>
        <w:separator/>
      </w:r>
    </w:p>
  </w:endnote>
  <w:endnote w:type="continuationSeparator" w:id="1">
    <w:p w:rsidR="00931AB0" w:rsidRDefault="00931AB0" w:rsidP="00481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AB0" w:rsidRDefault="00931AB0" w:rsidP="0048151F">
      <w:r>
        <w:separator/>
      </w:r>
    </w:p>
  </w:footnote>
  <w:footnote w:type="continuationSeparator" w:id="1">
    <w:p w:rsidR="00931AB0" w:rsidRDefault="00931AB0" w:rsidP="00481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51F"/>
    <w:rsid w:val="0000276F"/>
    <w:rsid w:val="00020C8E"/>
    <w:rsid w:val="0008375E"/>
    <w:rsid w:val="000D0920"/>
    <w:rsid w:val="00143AE4"/>
    <w:rsid w:val="00184F33"/>
    <w:rsid w:val="002A6698"/>
    <w:rsid w:val="002E4B97"/>
    <w:rsid w:val="00347636"/>
    <w:rsid w:val="00365039"/>
    <w:rsid w:val="0044493D"/>
    <w:rsid w:val="00460C1F"/>
    <w:rsid w:val="0048151F"/>
    <w:rsid w:val="004A504A"/>
    <w:rsid w:val="004B0B63"/>
    <w:rsid w:val="0052003B"/>
    <w:rsid w:val="00552733"/>
    <w:rsid w:val="005D1D8C"/>
    <w:rsid w:val="00655CB6"/>
    <w:rsid w:val="00683425"/>
    <w:rsid w:val="00754D34"/>
    <w:rsid w:val="007A566A"/>
    <w:rsid w:val="0082669A"/>
    <w:rsid w:val="008744BE"/>
    <w:rsid w:val="0088316E"/>
    <w:rsid w:val="008965CA"/>
    <w:rsid w:val="00931AB0"/>
    <w:rsid w:val="009371F5"/>
    <w:rsid w:val="009E5325"/>
    <w:rsid w:val="00A21A35"/>
    <w:rsid w:val="00A41B7C"/>
    <w:rsid w:val="00A44C3C"/>
    <w:rsid w:val="00A74BDE"/>
    <w:rsid w:val="00AB7A69"/>
    <w:rsid w:val="00B77351"/>
    <w:rsid w:val="00B96A18"/>
    <w:rsid w:val="00BA4B2C"/>
    <w:rsid w:val="00C03E97"/>
    <w:rsid w:val="00C57379"/>
    <w:rsid w:val="00CD2600"/>
    <w:rsid w:val="00D23B09"/>
    <w:rsid w:val="00D459D3"/>
    <w:rsid w:val="00DE68BD"/>
    <w:rsid w:val="00E025B8"/>
    <w:rsid w:val="00E95B01"/>
    <w:rsid w:val="00F07A1A"/>
    <w:rsid w:val="00F65FEA"/>
    <w:rsid w:val="00FA277D"/>
    <w:rsid w:val="00FD1B58"/>
    <w:rsid w:val="00FD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1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5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51F"/>
    <w:rPr>
      <w:sz w:val="18"/>
      <w:szCs w:val="18"/>
    </w:rPr>
  </w:style>
  <w:style w:type="paragraph" w:styleId="a5">
    <w:name w:val="List Paragraph"/>
    <w:basedOn w:val="a"/>
    <w:uiPriority w:val="34"/>
    <w:qFormat/>
    <w:rsid w:val="00481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371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71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王培志</dc:creator>
  <cp:keywords/>
  <dc:description/>
  <cp:lastModifiedBy>王培志</cp:lastModifiedBy>
  <cp:revision>38</cp:revision>
  <dcterms:created xsi:type="dcterms:W3CDTF">2014-12-25T00:44:00Z</dcterms:created>
  <dcterms:modified xsi:type="dcterms:W3CDTF">2015-01-05T00:35:00Z</dcterms:modified>
</cp:coreProperties>
</file>