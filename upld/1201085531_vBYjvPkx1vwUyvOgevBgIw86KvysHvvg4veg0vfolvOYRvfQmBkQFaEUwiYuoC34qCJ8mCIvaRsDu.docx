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D92" w:rsidRPr="005F42B1" w:rsidRDefault="00BB3353" w:rsidP="005F42B1">
      <w:pPr>
        <w:pStyle w:val="ListParagraph"/>
        <w:ind w:left="420" w:firstLineChars="0" w:firstLine="0"/>
        <w:jc w:val="center"/>
        <w:rPr>
          <w:b/>
          <w:sz w:val="32"/>
        </w:rPr>
      </w:pPr>
      <w:r w:rsidRPr="005F42B1">
        <w:rPr>
          <w:rFonts w:hint="eastAsia"/>
          <w:b/>
          <w:sz w:val="32"/>
        </w:rPr>
        <w:t>中国移动互联网的技术创新提纲</w:t>
      </w:r>
    </w:p>
    <w:p w:rsidR="005F42B1" w:rsidRPr="00963CEA" w:rsidRDefault="00963CEA" w:rsidP="00963CEA">
      <w:pPr>
        <w:pStyle w:val="ListParagraph"/>
        <w:numPr>
          <w:ilvl w:val="0"/>
          <w:numId w:val="2"/>
        </w:numPr>
        <w:ind w:firstLineChars="0"/>
        <w:rPr>
          <w:sz w:val="28"/>
        </w:rPr>
      </w:pPr>
      <w:r w:rsidRPr="00963CEA">
        <w:rPr>
          <w:rFonts w:hint="eastAsia"/>
          <w:sz w:val="28"/>
        </w:rPr>
        <w:t>中国移动互联网的技术创新</w:t>
      </w:r>
      <w:r w:rsidR="005F42B1" w:rsidRPr="00963CEA">
        <w:rPr>
          <w:rFonts w:hint="eastAsia"/>
          <w:sz w:val="28"/>
        </w:rPr>
        <w:t>综述</w:t>
      </w:r>
    </w:p>
    <w:p w:rsidR="005F42B1" w:rsidRPr="00963CEA" w:rsidRDefault="005F42B1" w:rsidP="005F42B1">
      <w:pPr>
        <w:pStyle w:val="ListParagraph"/>
        <w:numPr>
          <w:ilvl w:val="0"/>
          <w:numId w:val="2"/>
        </w:numPr>
        <w:ind w:firstLineChars="0"/>
        <w:rPr>
          <w:sz w:val="28"/>
        </w:rPr>
      </w:pPr>
      <w:r w:rsidRPr="00963CEA">
        <w:rPr>
          <w:rFonts w:hint="eastAsia"/>
          <w:sz w:val="28"/>
        </w:rPr>
        <w:t>中国移动互联网</w:t>
      </w:r>
      <w:ins w:id="0" w:author="刘振兴" w:date="2014-12-01T08:50:00Z">
        <w:r w:rsidR="00D436C4">
          <w:rPr>
            <w:rFonts w:hint="eastAsia"/>
            <w:sz w:val="28"/>
          </w:rPr>
          <w:t>硬件领域</w:t>
        </w:r>
      </w:ins>
      <w:r w:rsidR="00963CEA" w:rsidRPr="00963CEA">
        <w:rPr>
          <w:rFonts w:hint="eastAsia"/>
          <w:sz w:val="28"/>
        </w:rPr>
        <w:t>主要技术</w:t>
      </w:r>
      <w:del w:id="1" w:author="刘振兴" w:date="2014-12-01T08:50:00Z">
        <w:r w:rsidR="00963CEA" w:rsidRPr="00963CEA" w:rsidDel="00D436C4">
          <w:rPr>
            <w:rFonts w:hint="eastAsia"/>
            <w:sz w:val="28"/>
          </w:rPr>
          <w:delText>领域</w:delText>
        </w:r>
      </w:del>
      <w:r w:rsidRPr="00963CEA">
        <w:rPr>
          <w:rFonts w:hint="eastAsia"/>
          <w:sz w:val="28"/>
        </w:rPr>
        <w:t>创新</w:t>
      </w:r>
    </w:p>
    <w:p w:rsidR="00963CEA" w:rsidRDefault="00963CEA" w:rsidP="00963CEA">
      <w:pPr>
        <w:pStyle w:val="ListParagraph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移动芯片</w:t>
      </w:r>
    </w:p>
    <w:p w:rsidR="00963CEA" w:rsidRDefault="00963CEA" w:rsidP="00963CEA">
      <w:pPr>
        <w:pStyle w:val="ListParagraph"/>
        <w:numPr>
          <w:ilvl w:val="2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手机芯片</w:t>
      </w:r>
    </w:p>
    <w:p w:rsidR="00963CEA" w:rsidRDefault="00963CEA" w:rsidP="00963CEA">
      <w:pPr>
        <w:pStyle w:val="ListParagraph"/>
        <w:numPr>
          <w:ilvl w:val="2"/>
          <w:numId w:val="2"/>
        </w:numPr>
        <w:ind w:firstLineChars="0"/>
        <w:rPr>
          <w:ins w:id="2" w:author="刘振兴" w:date="2014-12-01T08:50:00Z"/>
          <w:rFonts w:hint="eastAsia"/>
          <w:sz w:val="28"/>
        </w:rPr>
      </w:pPr>
      <w:r>
        <w:rPr>
          <w:rFonts w:hint="eastAsia"/>
          <w:sz w:val="28"/>
        </w:rPr>
        <w:t>可穿戴设备芯片</w:t>
      </w:r>
    </w:p>
    <w:p w:rsidR="00D436C4" w:rsidRDefault="00D436C4" w:rsidP="00D436C4">
      <w:pPr>
        <w:pStyle w:val="ListParagraph"/>
        <w:numPr>
          <w:ilvl w:val="1"/>
          <w:numId w:val="2"/>
        </w:numPr>
        <w:ind w:firstLineChars="0"/>
        <w:rPr>
          <w:sz w:val="28"/>
        </w:rPr>
      </w:pPr>
      <w:moveToRangeStart w:id="3" w:author="刘振兴" w:date="2014-12-01T08:50:00Z" w:name="move405187177"/>
      <w:moveTo w:id="4" w:author="刘振兴" w:date="2014-12-01T08:50:00Z">
        <w:r>
          <w:rPr>
            <w:rFonts w:hint="eastAsia"/>
            <w:sz w:val="28"/>
          </w:rPr>
          <w:t>其它</w:t>
        </w:r>
      </w:moveTo>
    </w:p>
    <w:p w:rsidR="00D436C4" w:rsidRDefault="00D436C4" w:rsidP="00D436C4">
      <w:pPr>
        <w:pStyle w:val="ListParagraph"/>
        <w:numPr>
          <w:ilvl w:val="2"/>
          <w:numId w:val="2"/>
        </w:numPr>
        <w:ind w:firstLineChars="0"/>
        <w:rPr>
          <w:sz w:val="28"/>
        </w:rPr>
      </w:pPr>
      <w:moveTo w:id="5" w:author="刘振兴" w:date="2014-12-01T08:50:00Z">
        <w:r>
          <w:rPr>
            <w:rFonts w:hint="eastAsia"/>
            <w:sz w:val="28"/>
          </w:rPr>
          <w:t>外围器件</w:t>
        </w:r>
      </w:moveTo>
    </w:p>
    <w:p w:rsidR="00D436C4" w:rsidRDefault="00D436C4" w:rsidP="00D436C4">
      <w:pPr>
        <w:pStyle w:val="ListParagraph"/>
        <w:numPr>
          <w:ilvl w:val="2"/>
          <w:numId w:val="2"/>
        </w:numPr>
        <w:ind w:firstLineChars="0"/>
        <w:rPr>
          <w:sz w:val="28"/>
        </w:rPr>
      </w:pPr>
      <w:moveTo w:id="6" w:author="刘振兴" w:date="2014-12-01T08:50:00Z">
        <w:r>
          <w:rPr>
            <w:rFonts w:hint="eastAsia"/>
            <w:sz w:val="28"/>
          </w:rPr>
          <w:t>基础材料</w:t>
        </w:r>
      </w:moveTo>
    </w:p>
    <w:moveToRangeEnd w:id="3"/>
    <w:p w:rsidR="00D436C4" w:rsidRPr="00D436C4" w:rsidRDefault="00D436C4" w:rsidP="00D436C4">
      <w:pPr>
        <w:pStyle w:val="ListParagraph"/>
        <w:numPr>
          <w:ilvl w:val="0"/>
          <w:numId w:val="2"/>
        </w:numPr>
        <w:ind w:firstLineChars="0"/>
        <w:rPr>
          <w:sz w:val="28"/>
          <w:rPrChange w:id="7" w:author="刘振兴" w:date="2014-12-01T08:51:00Z">
            <w:rPr/>
          </w:rPrChange>
        </w:rPr>
        <w:pPrChange w:id="8" w:author="刘振兴" w:date="2014-12-01T08:51:00Z">
          <w:pPr>
            <w:pStyle w:val="ListParagraph"/>
            <w:numPr>
              <w:ilvl w:val="2"/>
              <w:numId w:val="2"/>
            </w:numPr>
            <w:ind w:left="1418" w:firstLineChars="0" w:hanging="567"/>
          </w:pPr>
        </w:pPrChange>
      </w:pPr>
      <w:ins w:id="9" w:author="刘振兴" w:date="2014-12-01T08:50:00Z">
        <w:r>
          <w:rPr>
            <w:sz w:val="28"/>
          </w:rPr>
          <w:t>3</w:t>
        </w:r>
      </w:ins>
      <w:ins w:id="10" w:author="刘振兴" w:date="2014-12-01T08:51:00Z">
        <w:r w:rsidRPr="00963CEA">
          <w:rPr>
            <w:rFonts w:hint="eastAsia"/>
            <w:sz w:val="28"/>
          </w:rPr>
          <w:t>中国移动互联网</w:t>
        </w:r>
        <w:r>
          <w:rPr>
            <w:rFonts w:hint="eastAsia"/>
            <w:sz w:val="28"/>
          </w:rPr>
          <w:t>软件</w:t>
        </w:r>
        <w:r>
          <w:rPr>
            <w:rFonts w:hint="eastAsia"/>
            <w:sz w:val="28"/>
          </w:rPr>
          <w:t>领域</w:t>
        </w:r>
        <w:r w:rsidRPr="00963CEA">
          <w:rPr>
            <w:rFonts w:hint="eastAsia"/>
            <w:sz w:val="28"/>
          </w:rPr>
          <w:t>主要技术创新</w:t>
        </w:r>
      </w:ins>
    </w:p>
    <w:p w:rsidR="00963CEA" w:rsidRDefault="00963CEA" w:rsidP="00963CEA">
      <w:pPr>
        <w:pStyle w:val="ListParagraph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移动操作系统</w:t>
      </w:r>
    </w:p>
    <w:p w:rsidR="00963CEA" w:rsidRDefault="00963CEA" w:rsidP="00963CEA">
      <w:pPr>
        <w:pStyle w:val="ListParagraph"/>
        <w:numPr>
          <w:ilvl w:val="2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手机操作系统</w:t>
      </w:r>
    </w:p>
    <w:p w:rsidR="00963CEA" w:rsidRDefault="00963CEA" w:rsidP="00963CEA">
      <w:pPr>
        <w:pStyle w:val="ListParagraph"/>
        <w:numPr>
          <w:ilvl w:val="2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泛终端软件</w:t>
      </w:r>
    </w:p>
    <w:p w:rsidR="00963CEA" w:rsidRDefault="00963CEA" w:rsidP="00963CEA">
      <w:pPr>
        <w:pStyle w:val="ListParagraph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移动互联网应用</w:t>
      </w:r>
      <w:r w:rsidR="00E652DC">
        <w:rPr>
          <w:rFonts w:hint="eastAsia"/>
          <w:sz w:val="28"/>
        </w:rPr>
        <w:t>技术创新</w:t>
      </w:r>
    </w:p>
    <w:p w:rsidR="00E652DC" w:rsidRDefault="00E652DC" w:rsidP="00E652DC">
      <w:pPr>
        <w:pStyle w:val="ListParagraph"/>
        <w:numPr>
          <w:ilvl w:val="2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超级应用</w:t>
      </w:r>
    </w:p>
    <w:p w:rsidR="00E652DC" w:rsidRDefault="00E652DC" w:rsidP="00E652DC">
      <w:pPr>
        <w:pStyle w:val="ListParagraph"/>
        <w:numPr>
          <w:ilvl w:val="2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HTML5</w:t>
      </w:r>
    </w:p>
    <w:p w:rsidR="00E652DC" w:rsidDel="00D436C4" w:rsidRDefault="00E652DC" w:rsidP="00E652DC">
      <w:pPr>
        <w:pStyle w:val="ListParagraph"/>
        <w:numPr>
          <w:ilvl w:val="1"/>
          <w:numId w:val="2"/>
        </w:numPr>
        <w:ind w:firstLineChars="0"/>
        <w:rPr>
          <w:sz w:val="28"/>
        </w:rPr>
      </w:pPr>
      <w:moveFromRangeStart w:id="11" w:author="刘振兴" w:date="2014-12-01T08:50:00Z" w:name="move405187177"/>
      <w:moveFrom w:id="12" w:author="刘振兴" w:date="2014-12-01T08:50:00Z">
        <w:r w:rsidDel="00D436C4">
          <w:rPr>
            <w:rFonts w:hint="eastAsia"/>
            <w:sz w:val="28"/>
          </w:rPr>
          <w:t>其它</w:t>
        </w:r>
      </w:moveFrom>
    </w:p>
    <w:p w:rsidR="00E652DC" w:rsidDel="00D436C4" w:rsidRDefault="00E652DC" w:rsidP="00E652DC">
      <w:pPr>
        <w:pStyle w:val="ListParagraph"/>
        <w:numPr>
          <w:ilvl w:val="2"/>
          <w:numId w:val="2"/>
        </w:numPr>
        <w:ind w:firstLineChars="0"/>
        <w:rPr>
          <w:sz w:val="28"/>
        </w:rPr>
      </w:pPr>
      <w:moveFrom w:id="13" w:author="刘振兴" w:date="2014-12-01T08:50:00Z">
        <w:r w:rsidDel="00D436C4">
          <w:rPr>
            <w:rFonts w:hint="eastAsia"/>
            <w:sz w:val="28"/>
          </w:rPr>
          <w:t>外围</w:t>
        </w:r>
        <w:r w:rsidR="00121A45" w:rsidDel="00D436C4">
          <w:rPr>
            <w:rFonts w:hint="eastAsia"/>
            <w:sz w:val="28"/>
          </w:rPr>
          <w:t>器件</w:t>
        </w:r>
      </w:moveFrom>
    </w:p>
    <w:p w:rsidR="00E652DC" w:rsidDel="00D436C4" w:rsidRDefault="00E652DC" w:rsidP="00E652DC">
      <w:pPr>
        <w:pStyle w:val="ListParagraph"/>
        <w:numPr>
          <w:ilvl w:val="2"/>
          <w:numId w:val="2"/>
        </w:numPr>
        <w:ind w:firstLineChars="0"/>
        <w:rPr>
          <w:sz w:val="28"/>
        </w:rPr>
      </w:pPr>
      <w:moveFrom w:id="14" w:author="刘振兴" w:date="2014-12-01T08:50:00Z">
        <w:r w:rsidDel="00D436C4">
          <w:rPr>
            <w:rFonts w:hint="eastAsia"/>
            <w:sz w:val="28"/>
          </w:rPr>
          <w:t>基础材料</w:t>
        </w:r>
      </w:moveFrom>
    </w:p>
    <w:moveFromRangeEnd w:id="11"/>
    <w:p w:rsidR="00D436C4" w:rsidRDefault="00D436C4" w:rsidP="00963CEA">
      <w:pPr>
        <w:pStyle w:val="ListParagraph"/>
        <w:numPr>
          <w:ilvl w:val="0"/>
          <w:numId w:val="2"/>
        </w:numPr>
        <w:ind w:firstLineChars="0"/>
        <w:rPr>
          <w:ins w:id="15" w:author="刘振兴" w:date="2014-12-01T08:52:00Z"/>
          <w:rFonts w:hint="eastAsia"/>
          <w:sz w:val="28"/>
        </w:rPr>
      </w:pPr>
      <w:ins w:id="16" w:author="刘振兴" w:date="2014-12-01T08:51:00Z">
        <w:r>
          <w:rPr>
            <w:rFonts w:hint="eastAsia"/>
            <w:sz w:val="28"/>
          </w:rPr>
          <w:t>中国移动</w:t>
        </w:r>
      </w:ins>
      <w:ins w:id="17" w:author="刘振兴" w:date="2014-12-01T08:52:00Z">
        <w:r>
          <w:rPr>
            <w:rFonts w:hint="eastAsia"/>
            <w:sz w:val="28"/>
          </w:rPr>
          <w:t>互联网技术创新的优势与不足</w:t>
        </w:r>
      </w:ins>
    </w:p>
    <w:p w:rsidR="00D436C4" w:rsidRDefault="00D436C4" w:rsidP="00D436C4">
      <w:pPr>
        <w:pStyle w:val="ListParagraph"/>
        <w:numPr>
          <w:ilvl w:val="1"/>
          <w:numId w:val="2"/>
        </w:numPr>
        <w:ind w:firstLineChars="0"/>
        <w:rPr>
          <w:ins w:id="18" w:author="刘振兴" w:date="2014-12-01T08:52:00Z"/>
          <w:rFonts w:hint="eastAsia"/>
          <w:sz w:val="28"/>
        </w:rPr>
        <w:pPrChange w:id="19" w:author="刘振兴" w:date="2014-12-01T08:52:00Z">
          <w:pPr>
            <w:pStyle w:val="ListParagraph"/>
            <w:numPr>
              <w:numId w:val="2"/>
            </w:numPr>
            <w:ind w:left="425" w:firstLineChars="0" w:hanging="425"/>
          </w:pPr>
        </w:pPrChange>
      </w:pPr>
      <w:ins w:id="20" w:author="刘振兴" w:date="2014-12-01T08:52:00Z">
        <w:r>
          <w:rPr>
            <w:rFonts w:hint="eastAsia"/>
            <w:sz w:val="28"/>
          </w:rPr>
          <w:t>主要优势：国家政策</w:t>
        </w:r>
      </w:ins>
      <w:ins w:id="21" w:author="刘振兴" w:date="2014-12-01T08:54:00Z">
        <w:r w:rsidR="007214D8">
          <w:rPr>
            <w:rFonts w:hint="eastAsia"/>
            <w:sz w:val="28"/>
          </w:rPr>
          <w:t>与需求</w:t>
        </w:r>
      </w:ins>
      <w:ins w:id="22" w:author="刘振兴" w:date="2014-12-01T08:52:00Z">
        <w:r>
          <w:rPr>
            <w:rFonts w:hint="eastAsia"/>
            <w:sz w:val="28"/>
          </w:rPr>
          <w:t>、产业</w:t>
        </w:r>
        <w:bookmarkStart w:id="23" w:name="_GoBack"/>
        <w:bookmarkEnd w:id="23"/>
        <w:r>
          <w:rPr>
            <w:rFonts w:hint="eastAsia"/>
            <w:sz w:val="28"/>
          </w:rPr>
          <w:t>需求</w:t>
        </w:r>
      </w:ins>
    </w:p>
    <w:p w:rsidR="00D436C4" w:rsidRDefault="00D436C4" w:rsidP="00D436C4">
      <w:pPr>
        <w:pStyle w:val="ListParagraph"/>
        <w:numPr>
          <w:ilvl w:val="1"/>
          <w:numId w:val="2"/>
        </w:numPr>
        <w:ind w:firstLineChars="0"/>
        <w:rPr>
          <w:ins w:id="24" w:author="刘振兴" w:date="2014-12-01T08:51:00Z"/>
          <w:rFonts w:hint="eastAsia"/>
          <w:sz w:val="28"/>
        </w:rPr>
        <w:pPrChange w:id="25" w:author="刘振兴" w:date="2014-12-01T08:52:00Z">
          <w:pPr>
            <w:pStyle w:val="ListParagraph"/>
            <w:numPr>
              <w:numId w:val="2"/>
            </w:numPr>
            <w:ind w:left="425" w:firstLineChars="0" w:hanging="425"/>
          </w:pPr>
        </w:pPrChange>
      </w:pPr>
      <w:ins w:id="26" w:author="刘振兴" w:date="2014-12-01T08:52:00Z">
        <w:r>
          <w:rPr>
            <w:rFonts w:hint="eastAsia"/>
            <w:sz w:val="28"/>
          </w:rPr>
          <w:t>存在不足：立足长远、</w:t>
        </w:r>
      </w:ins>
      <w:ins w:id="27" w:author="刘振兴" w:date="2014-12-01T08:53:00Z">
        <w:r>
          <w:rPr>
            <w:rFonts w:hint="eastAsia"/>
            <w:sz w:val="28"/>
          </w:rPr>
          <w:t>平台思维和创新意识</w:t>
        </w:r>
      </w:ins>
    </w:p>
    <w:p w:rsidR="00963CEA" w:rsidRPr="00963CEA" w:rsidRDefault="00963CEA" w:rsidP="00963CEA">
      <w:pPr>
        <w:pStyle w:val="ListParagraph"/>
        <w:numPr>
          <w:ilvl w:val="0"/>
          <w:numId w:val="2"/>
        </w:numPr>
        <w:ind w:firstLineChars="0"/>
        <w:rPr>
          <w:sz w:val="28"/>
        </w:rPr>
      </w:pPr>
      <w:r w:rsidRPr="00963CEA">
        <w:rPr>
          <w:rFonts w:hint="eastAsia"/>
          <w:sz w:val="28"/>
        </w:rPr>
        <w:lastRenderedPageBreak/>
        <w:t>中国移动互联网</w:t>
      </w:r>
      <w:r>
        <w:rPr>
          <w:rFonts w:hint="eastAsia"/>
          <w:sz w:val="28"/>
        </w:rPr>
        <w:t>技术创新的方向</w:t>
      </w:r>
    </w:p>
    <w:p w:rsidR="00E652DC" w:rsidRDefault="00E652DC" w:rsidP="00963CEA">
      <w:pPr>
        <w:pStyle w:val="ListParagraph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机遇</w:t>
      </w:r>
    </w:p>
    <w:p w:rsidR="00963CEA" w:rsidRDefault="00E652DC" w:rsidP="00963CEA">
      <w:pPr>
        <w:pStyle w:val="ListParagraph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重点</w:t>
      </w:r>
      <w:r w:rsidR="00963CEA">
        <w:rPr>
          <w:rFonts w:hint="eastAsia"/>
          <w:sz w:val="28"/>
        </w:rPr>
        <w:t>领域</w:t>
      </w:r>
      <w:r>
        <w:rPr>
          <w:rFonts w:hint="eastAsia"/>
          <w:sz w:val="28"/>
        </w:rPr>
        <w:t>的方向</w:t>
      </w:r>
    </w:p>
    <w:sectPr w:rsidR="00963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4F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EAA51C6"/>
    <w:multiLevelType w:val="hybridMultilevel"/>
    <w:tmpl w:val="C952D0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98"/>
    <w:rsid w:val="00121A45"/>
    <w:rsid w:val="003C2C04"/>
    <w:rsid w:val="00461A1E"/>
    <w:rsid w:val="00581E98"/>
    <w:rsid w:val="005F42B1"/>
    <w:rsid w:val="007214D8"/>
    <w:rsid w:val="00963CEA"/>
    <w:rsid w:val="00AD142B"/>
    <w:rsid w:val="00BB3353"/>
    <w:rsid w:val="00D436C4"/>
    <w:rsid w:val="00E652DC"/>
    <w:rsid w:val="00F5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5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6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5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FE82A-65FD-43BB-9946-06374539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zhiyuan</dc:creator>
  <cp:lastModifiedBy>刘振兴</cp:lastModifiedBy>
  <cp:revision>3</cp:revision>
  <dcterms:created xsi:type="dcterms:W3CDTF">2014-12-01T00:54:00Z</dcterms:created>
  <dcterms:modified xsi:type="dcterms:W3CDTF">2014-12-01T00:54:00Z</dcterms:modified>
</cp:coreProperties>
</file>