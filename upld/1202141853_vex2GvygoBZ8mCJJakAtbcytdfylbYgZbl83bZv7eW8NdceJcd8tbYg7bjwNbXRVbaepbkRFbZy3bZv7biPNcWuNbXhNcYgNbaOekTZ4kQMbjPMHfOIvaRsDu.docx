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0D4" w:rsidRPr="007A273B" w:rsidRDefault="003F70D4" w:rsidP="003F70D4">
      <w:pPr>
        <w:spacing w:line="220" w:lineRule="atLeast"/>
        <w:jc w:val="center"/>
        <w:rPr>
          <w:rFonts w:ascii="微软雅黑" w:hAnsi="微软雅黑"/>
          <w:b/>
          <w:color w:val="000000"/>
          <w:sz w:val="28"/>
          <w:szCs w:val="28"/>
          <w:shd w:val="clear" w:color="auto" w:fill="FFFFFF"/>
        </w:rPr>
      </w:pPr>
      <w:r>
        <w:rPr>
          <w:rFonts w:ascii="微软雅黑" w:hAnsi="微软雅黑" w:hint="eastAsia"/>
          <w:b/>
          <w:sz w:val="28"/>
          <w:szCs w:val="28"/>
        </w:rPr>
        <w:t>2014</w:t>
      </w:r>
      <w:r w:rsidRPr="007A273B">
        <w:rPr>
          <w:rFonts w:ascii="微软雅黑" w:hAnsi="微软雅黑" w:hint="eastAsia"/>
          <w:b/>
          <w:sz w:val="28"/>
          <w:szCs w:val="28"/>
        </w:rPr>
        <w:t>中国</w:t>
      </w:r>
      <w:r w:rsidRPr="007A273B">
        <w:rPr>
          <w:rFonts w:ascii="微软雅黑" w:hAnsi="微软雅黑"/>
          <w:b/>
          <w:color w:val="000000"/>
          <w:sz w:val="28"/>
          <w:szCs w:val="28"/>
          <w:shd w:val="clear" w:color="auto" w:fill="FFFFFF"/>
        </w:rPr>
        <w:t>移动开发者的服务工具</w:t>
      </w:r>
      <w:r w:rsidRPr="007A273B">
        <w:rPr>
          <w:rFonts w:ascii="微软雅黑" w:hAnsi="微软雅黑" w:hint="eastAsia"/>
          <w:b/>
          <w:color w:val="000000"/>
          <w:sz w:val="28"/>
          <w:szCs w:val="28"/>
          <w:shd w:val="clear" w:color="auto" w:fill="FFFFFF"/>
        </w:rPr>
        <w:t>/</w:t>
      </w:r>
      <w:r w:rsidRPr="007A273B">
        <w:rPr>
          <w:rFonts w:ascii="微软雅黑" w:hAnsi="微软雅黑"/>
          <w:b/>
          <w:color w:val="000000"/>
          <w:sz w:val="28"/>
          <w:szCs w:val="28"/>
          <w:shd w:val="clear" w:color="auto" w:fill="FFFFFF"/>
        </w:rPr>
        <w:t>平台</w:t>
      </w:r>
      <w:r w:rsidRPr="007A273B">
        <w:rPr>
          <w:rFonts w:ascii="微软雅黑" w:hAnsi="微软雅黑" w:hint="eastAsia"/>
          <w:b/>
          <w:color w:val="000000"/>
          <w:sz w:val="28"/>
          <w:szCs w:val="28"/>
          <w:shd w:val="clear" w:color="auto" w:fill="FFFFFF"/>
        </w:rPr>
        <w:t>分析</w:t>
      </w:r>
      <w:ins w:id="0" w:author="刘振兴" w:date="2014-11-20T16:11:00Z">
        <w:r w:rsidR="00712575">
          <w:rPr>
            <w:rFonts w:ascii="微软雅黑" w:hAnsi="微软雅黑" w:hint="eastAsia"/>
            <w:b/>
            <w:color w:val="000000"/>
            <w:sz w:val="28"/>
            <w:szCs w:val="28"/>
            <w:shd w:val="clear" w:color="auto" w:fill="FFFFFF"/>
          </w:rPr>
          <w:t>（</w:t>
        </w:r>
      </w:ins>
      <w:del w:id="1" w:author="刘振兴" w:date="2014-11-20T16:11:00Z">
        <w:r w:rsidDel="00712575">
          <w:rPr>
            <w:rFonts w:ascii="微软雅黑" w:hAnsi="微软雅黑" w:hint="eastAsia"/>
            <w:b/>
            <w:color w:val="000000"/>
            <w:sz w:val="28"/>
            <w:szCs w:val="28"/>
            <w:shd w:val="clear" w:color="auto" w:fill="FFFFFF"/>
          </w:rPr>
          <w:delText>-</w:delText>
        </w:r>
      </w:del>
      <w:r>
        <w:rPr>
          <w:rFonts w:ascii="微软雅黑" w:hAnsi="微软雅黑" w:hint="eastAsia"/>
          <w:b/>
          <w:color w:val="000000"/>
          <w:sz w:val="28"/>
          <w:szCs w:val="28"/>
          <w:shd w:val="clear" w:color="auto" w:fill="FFFFFF"/>
        </w:rPr>
        <w:t>提纲</w:t>
      </w:r>
      <w:ins w:id="2" w:author="刘振兴" w:date="2014-11-20T16:11:00Z">
        <w:r w:rsidR="00712575">
          <w:rPr>
            <w:rFonts w:ascii="微软雅黑" w:hAnsi="微软雅黑" w:hint="eastAsia"/>
            <w:b/>
            <w:color w:val="000000"/>
            <w:sz w:val="28"/>
            <w:szCs w:val="28"/>
            <w:shd w:val="clear" w:color="auto" w:fill="FFFFFF"/>
          </w:rPr>
          <w:t>）</w:t>
        </w:r>
      </w:ins>
    </w:p>
    <w:p w:rsidR="003F70D4" w:rsidRPr="00361EEB" w:rsidDel="00712575" w:rsidRDefault="003F70D4" w:rsidP="003F70D4">
      <w:pPr>
        <w:spacing w:line="220" w:lineRule="atLeast"/>
        <w:rPr>
          <w:del w:id="3" w:author="刘振兴" w:date="2014-11-20T16:09:00Z"/>
          <w:b/>
          <w:sz w:val="24"/>
        </w:rPr>
      </w:pPr>
      <w:del w:id="4" w:author="刘振兴" w:date="2014-11-20T16:09:00Z">
        <w:r w:rsidRPr="00361EEB" w:rsidDel="00712575">
          <w:rPr>
            <w:rFonts w:hint="eastAsia"/>
            <w:b/>
            <w:sz w:val="24"/>
          </w:rPr>
          <w:delText>一、</w:delText>
        </w:r>
        <w:r w:rsidDel="00712575">
          <w:rPr>
            <w:rFonts w:hint="eastAsia"/>
            <w:b/>
            <w:sz w:val="24"/>
          </w:rPr>
          <w:delText>2014</w:delText>
        </w:r>
        <w:r w:rsidRPr="00361EEB" w:rsidDel="00712575">
          <w:rPr>
            <w:rFonts w:hint="eastAsia"/>
            <w:b/>
            <w:sz w:val="24"/>
          </w:rPr>
          <w:delText>中国移动开发者服务工具与平台使用调查</w:delText>
        </w:r>
      </w:del>
    </w:p>
    <w:p w:rsidR="00712575" w:rsidRDefault="00712575" w:rsidP="003F70D4">
      <w:pPr>
        <w:spacing w:line="220" w:lineRule="atLeast"/>
        <w:rPr>
          <w:ins w:id="5" w:author="刘振兴" w:date="2014-11-20T16:13:00Z"/>
          <w:rFonts w:ascii="微软雅黑" w:hAnsi="微软雅黑"/>
        </w:rPr>
      </w:pPr>
      <w:ins w:id="6" w:author="刘振兴" w:date="2014-11-20T16:12:00Z">
        <w:r>
          <w:rPr>
            <w:rFonts w:ascii="微软雅黑" w:hAnsi="微软雅黑" w:hint="eastAsia"/>
          </w:rPr>
          <w:t>一、</w:t>
        </w:r>
      </w:ins>
      <w:del w:id="7" w:author="刘振兴" w:date="2014-11-20T16:09:00Z">
        <w:r w:rsidR="003F70D4" w:rsidDel="00712575">
          <w:rPr>
            <w:rFonts w:ascii="微软雅黑" w:hAnsi="微软雅黑" w:hint="eastAsia"/>
          </w:rPr>
          <w:delText>1</w:delText>
        </w:r>
      </w:del>
      <w:ins w:id="8" w:author="刘振兴" w:date="2014-11-20T16:13:00Z">
        <w:r w:rsidR="008B1931">
          <w:rPr>
            <w:rFonts w:ascii="微软雅黑" w:hAnsi="微软雅黑" w:hint="eastAsia"/>
          </w:rPr>
          <w:t>移动应用发展背景</w:t>
        </w:r>
      </w:ins>
      <w:ins w:id="9" w:author="刘振兴" w:date="2014-11-20T16:12:00Z">
        <w:r>
          <w:rPr>
            <w:rFonts w:ascii="微软雅黑" w:hAnsi="微软雅黑" w:hint="eastAsia"/>
          </w:rPr>
          <w:t>及</w:t>
        </w:r>
      </w:ins>
      <w:ins w:id="10" w:author="刘振兴" w:date="2014-11-20T16:13:00Z">
        <w:r w:rsidR="008B1931">
          <w:rPr>
            <w:rFonts w:ascii="微软雅黑" w:hAnsi="微软雅黑" w:hint="eastAsia"/>
          </w:rPr>
          <w:t>整体发展概况</w:t>
        </w:r>
      </w:ins>
    </w:p>
    <w:p w:rsidR="008B1931" w:rsidRDefault="008B1931" w:rsidP="003F70D4">
      <w:pPr>
        <w:spacing w:line="220" w:lineRule="atLeast"/>
        <w:rPr>
          <w:ins w:id="11" w:author="刘振兴" w:date="2014-11-20T16:13:00Z"/>
          <w:rFonts w:ascii="微软雅黑" w:hAnsi="微软雅黑"/>
        </w:rPr>
      </w:pPr>
      <w:ins w:id="12" w:author="刘振兴" w:date="2014-11-20T16:13:00Z">
        <w:r>
          <w:rPr>
            <w:rFonts w:ascii="微软雅黑" w:hAnsi="微软雅黑" w:hint="eastAsia"/>
          </w:rPr>
          <w:t>1，</w:t>
        </w:r>
      </w:ins>
      <w:ins w:id="13" w:author="刘振兴" w:date="2014-11-20T16:17:00Z">
        <w:r w:rsidR="006151DA">
          <w:rPr>
            <w:rFonts w:ascii="微软雅黑" w:hAnsi="微软雅黑" w:hint="eastAsia"/>
          </w:rPr>
          <w:t>行业发展背景，关联技术</w:t>
        </w:r>
      </w:ins>
    </w:p>
    <w:p w:rsidR="008B1931" w:rsidRDefault="008B1931" w:rsidP="003F70D4">
      <w:pPr>
        <w:spacing w:line="220" w:lineRule="atLeast"/>
        <w:rPr>
          <w:ins w:id="14" w:author="Zhenxing Liu" w:date="2014-12-02T14:13:00Z"/>
          <w:rFonts w:ascii="微软雅黑" w:hAnsi="微软雅黑" w:hint="eastAsia"/>
        </w:rPr>
      </w:pPr>
      <w:ins w:id="15" w:author="刘振兴" w:date="2014-11-20T16:13:00Z">
        <w:r>
          <w:rPr>
            <w:rFonts w:ascii="微软雅黑" w:hAnsi="微软雅黑" w:hint="eastAsia"/>
          </w:rPr>
          <w:t>2，</w:t>
        </w:r>
      </w:ins>
      <w:ins w:id="16" w:author="刘振兴" w:date="2014-11-20T16:17:00Z">
        <w:r w:rsidR="006151DA">
          <w:rPr>
            <w:rFonts w:ascii="微软雅黑" w:hAnsi="微软雅黑" w:hint="eastAsia"/>
          </w:rPr>
          <w:t>整体盘子情况等</w:t>
        </w:r>
      </w:ins>
    </w:p>
    <w:p w:rsidR="00944B19" w:rsidRPr="00944B19" w:rsidRDefault="00944B19" w:rsidP="003F70D4">
      <w:pPr>
        <w:spacing w:line="220" w:lineRule="atLeast"/>
        <w:rPr>
          <w:ins w:id="17" w:author="刘振兴" w:date="2014-11-20T16:12:00Z"/>
          <w:rFonts w:ascii="微软雅黑" w:hAnsi="微软雅黑"/>
        </w:rPr>
      </w:pPr>
      <w:ins w:id="18" w:author="Zhenxing Liu" w:date="2014-12-02T14:13:00Z">
        <w:r>
          <w:rPr>
            <w:rFonts w:ascii="微软雅黑" w:hAnsi="微软雅黑"/>
          </w:rPr>
          <w:t>3，开发者服务平台概况</w:t>
        </w:r>
      </w:ins>
      <w:bookmarkStart w:id="19" w:name="_GoBack"/>
      <w:bookmarkEnd w:id="19"/>
    </w:p>
    <w:p w:rsidR="003F70D4" w:rsidRDefault="00712575" w:rsidP="003F70D4">
      <w:pPr>
        <w:spacing w:line="220" w:lineRule="atLeast"/>
        <w:rPr>
          <w:rFonts w:ascii="微软雅黑" w:hAnsi="微软雅黑"/>
        </w:rPr>
      </w:pPr>
      <w:ins w:id="20" w:author="刘振兴" w:date="2014-11-20T16:10:00Z">
        <w:r>
          <w:rPr>
            <w:rFonts w:ascii="微软雅黑" w:hAnsi="微软雅黑" w:hint="eastAsia"/>
          </w:rPr>
          <w:t>一、</w:t>
        </w:r>
      </w:ins>
      <w:del w:id="21" w:author="刘振兴" w:date="2014-11-20T16:10:00Z">
        <w:r w:rsidR="003F70D4" w:rsidDel="00712575">
          <w:rPr>
            <w:rFonts w:ascii="微软雅黑" w:hAnsi="微软雅黑" w:hint="eastAsia"/>
          </w:rPr>
          <w:delText>.</w:delText>
        </w:r>
      </w:del>
      <w:del w:id="22" w:author="刘振兴" w:date="2014-11-20T16:11:00Z">
        <w:r w:rsidR="003F70D4" w:rsidDel="00712575">
          <w:rPr>
            <w:rFonts w:ascii="微软雅黑" w:hAnsi="微软雅黑" w:hint="eastAsia"/>
          </w:rPr>
          <w:delText>2014</w:delText>
        </w:r>
      </w:del>
      <w:r w:rsidR="003F70D4">
        <w:rPr>
          <w:rFonts w:ascii="微软雅黑" w:hAnsi="微软雅黑" w:hint="eastAsia"/>
        </w:rPr>
        <w:t>中国移动开发者基本情况</w:t>
      </w:r>
      <w:del w:id="23" w:author="刘振兴" w:date="2014-11-20T16:11:00Z">
        <w:r w:rsidR="003F70D4" w:rsidDel="00712575">
          <w:rPr>
            <w:rFonts w:ascii="微软雅黑" w:hAnsi="微软雅黑" w:hint="eastAsia"/>
          </w:rPr>
          <w:delText>调查</w:delText>
        </w:r>
      </w:del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（1）开发团队调查：团队构成、开发时长、资金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（2）移动开发者应用开发类型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（3）移动开发者应用推广策略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（4）移动开发者盈利状况</w:t>
      </w:r>
    </w:p>
    <w:p w:rsidR="00712575" w:rsidRDefault="00712575" w:rsidP="003F70D4">
      <w:pPr>
        <w:spacing w:line="220" w:lineRule="atLeast"/>
        <w:rPr>
          <w:ins w:id="24" w:author="刘振兴" w:date="2014-11-20T16:10:00Z"/>
          <w:rFonts w:ascii="微软雅黑" w:hAnsi="微软雅黑"/>
        </w:rPr>
      </w:pPr>
      <w:ins w:id="25" w:author="刘振兴" w:date="2014-11-20T16:10:00Z">
        <w:r>
          <w:rPr>
            <w:rFonts w:ascii="微软雅黑" w:hAnsi="微软雅黑" w:hint="eastAsia"/>
          </w:rPr>
          <w:t>二、面向移动开发者的服务工具、平台</w:t>
        </w:r>
      </w:ins>
      <w:ins w:id="26" w:author="刘振兴" w:date="2014-11-20T16:11:00Z">
        <w:r>
          <w:rPr>
            <w:rFonts w:ascii="微软雅黑" w:hAnsi="微软雅黑" w:hint="eastAsia"/>
          </w:rPr>
          <w:t>基本情况</w:t>
        </w:r>
      </w:ins>
    </w:p>
    <w:p w:rsidR="00712575" w:rsidRPr="002A61CF" w:rsidRDefault="00712575" w:rsidP="00712575">
      <w:pPr>
        <w:spacing w:line="220" w:lineRule="atLeast"/>
        <w:rPr>
          <w:rFonts w:ascii="微软雅黑" w:hAnsi="微软雅黑"/>
        </w:rPr>
      </w:pPr>
      <w:moveToRangeStart w:id="27" w:author="刘振兴" w:date="2014-11-20T16:10:00Z" w:name="move404263159"/>
      <w:moveTo w:id="28" w:author="刘振兴" w:date="2014-11-20T16:10:00Z">
        <w:r w:rsidRPr="002A61CF">
          <w:rPr>
            <w:rFonts w:ascii="微软雅黑" w:hAnsi="微软雅黑" w:hint="eastAsia"/>
          </w:rPr>
          <w:t>（1）</w:t>
        </w:r>
        <w:r>
          <w:rPr>
            <w:rFonts w:ascii="微软雅黑" w:hAnsi="微软雅黑" w:hint="eastAsia"/>
          </w:rPr>
          <w:t>2014</w:t>
        </w:r>
        <w:r w:rsidRPr="002A61CF">
          <w:rPr>
            <w:rFonts w:ascii="微软雅黑" w:hAnsi="微软雅黑" w:hint="eastAsia"/>
          </w:rPr>
          <w:t>中国移动开发者服务工具与平台主要类型</w:t>
        </w:r>
      </w:moveTo>
    </w:p>
    <w:p w:rsidR="00712575" w:rsidRPr="00A21370" w:rsidRDefault="00712575" w:rsidP="00712575">
      <w:pPr>
        <w:spacing w:line="220" w:lineRule="atLeast"/>
        <w:rPr>
          <w:rFonts w:ascii="微软雅黑" w:hAnsi="微软雅黑"/>
        </w:rPr>
      </w:pPr>
      <w:moveTo w:id="29" w:author="刘振兴" w:date="2014-11-20T16:10:00Z">
        <w:r w:rsidRPr="00A21370">
          <w:rPr>
            <w:rFonts w:ascii="微软雅黑" w:hAnsi="微软雅黑" w:hint="eastAsia"/>
          </w:rPr>
          <w:t>（2）</w:t>
        </w:r>
        <w:r>
          <w:rPr>
            <w:rFonts w:ascii="微软雅黑" w:hAnsi="微软雅黑" w:hint="eastAsia"/>
          </w:rPr>
          <w:t>2014</w:t>
        </w:r>
        <w:r w:rsidRPr="00A21370">
          <w:rPr>
            <w:rFonts w:ascii="微软雅黑" w:hAnsi="微软雅黑" w:hint="eastAsia"/>
          </w:rPr>
          <w:t>中国移动开发者服务工具与平台数量</w:t>
        </w:r>
      </w:moveTo>
    </w:p>
    <w:p w:rsidR="00712575" w:rsidRDefault="00712575" w:rsidP="00712575">
      <w:pPr>
        <w:spacing w:line="220" w:lineRule="atLeast"/>
        <w:rPr>
          <w:rFonts w:ascii="微软雅黑" w:hAnsi="微软雅黑"/>
        </w:rPr>
      </w:pPr>
      <w:moveTo w:id="30" w:author="刘振兴" w:date="2014-11-20T16:10:00Z">
        <w:r w:rsidRPr="00A21370">
          <w:rPr>
            <w:rFonts w:ascii="微软雅黑" w:hAnsi="微软雅黑" w:hint="eastAsia"/>
          </w:rPr>
          <w:t>（3）</w:t>
        </w:r>
        <w:r>
          <w:rPr>
            <w:rFonts w:ascii="微软雅黑" w:hAnsi="微软雅黑" w:hint="eastAsia"/>
          </w:rPr>
          <w:t>2014中国移动开发者服务工具与平台优劣势分析</w:t>
        </w:r>
      </w:moveTo>
    </w:p>
    <w:p w:rsidR="00712575" w:rsidRPr="00A21370" w:rsidRDefault="00712575" w:rsidP="00712575">
      <w:pPr>
        <w:spacing w:line="220" w:lineRule="atLeast"/>
        <w:rPr>
          <w:rFonts w:ascii="微软雅黑" w:hAnsi="微软雅黑"/>
        </w:rPr>
      </w:pPr>
      <w:moveTo w:id="31" w:author="刘振兴" w:date="2014-11-20T16:10:00Z">
        <w:r>
          <w:rPr>
            <w:rFonts w:ascii="微软雅黑" w:hAnsi="微软雅黑" w:hint="eastAsia"/>
          </w:rPr>
          <w:t>（4）重点移动开发者服务工具与平台分析(重点介绍几个企业)</w:t>
        </w:r>
      </w:moveTo>
    </w:p>
    <w:moveToRangeEnd w:id="27"/>
    <w:p w:rsidR="003F70D4" w:rsidRDefault="003F70D4" w:rsidP="003F70D4">
      <w:pPr>
        <w:spacing w:line="220" w:lineRule="atLeast"/>
        <w:rPr>
          <w:rFonts w:ascii="微软雅黑" w:hAnsi="微软雅黑"/>
        </w:rPr>
      </w:pPr>
      <w:del w:id="32" w:author="刘振兴" w:date="2014-11-20T16:10:00Z">
        <w:r w:rsidDel="00712575">
          <w:rPr>
            <w:rFonts w:ascii="微软雅黑" w:hAnsi="微软雅黑" w:hint="eastAsia"/>
          </w:rPr>
          <w:delText>2.</w:delText>
        </w:r>
      </w:del>
      <w:ins w:id="33" w:author="刘振兴" w:date="2014-11-20T16:10:00Z">
        <w:r w:rsidR="00712575">
          <w:rPr>
            <w:rFonts w:ascii="微软雅黑" w:hAnsi="微软雅黑" w:hint="eastAsia"/>
          </w:rPr>
          <w:t>三、</w:t>
        </w:r>
      </w:ins>
      <w:del w:id="34" w:author="刘振兴" w:date="2014-11-20T16:15:00Z">
        <w:r w:rsidDel="00EA3A24">
          <w:rPr>
            <w:rFonts w:ascii="微软雅黑" w:hAnsi="微软雅黑" w:hint="eastAsia"/>
          </w:rPr>
          <w:delText>2014</w:delText>
        </w:r>
      </w:del>
      <w:r>
        <w:rPr>
          <w:rFonts w:ascii="微软雅黑" w:hAnsi="微软雅黑" w:hint="eastAsia"/>
        </w:rPr>
        <w:t>中国移动开发者服务工具/平台</w:t>
      </w:r>
      <w:ins w:id="35" w:author="刘振兴" w:date="2014-11-20T16:15:00Z">
        <w:r w:rsidR="00EA3A24">
          <w:rPr>
            <w:rFonts w:ascii="微软雅黑" w:hAnsi="微软雅黑" w:hint="eastAsia"/>
          </w:rPr>
          <w:t>使用分析</w:t>
        </w:r>
      </w:ins>
      <w:del w:id="36" w:author="刘振兴" w:date="2014-11-20T16:15:00Z">
        <w:r w:rsidDel="00EA3A24">
          <w:rPr>
            <w:rFonts w:ascii="微软雅黑" w:hAnsi="微软雅黑" w:hint="eastAsia"/>
          </w:rPr>
          <w:delText>选择分析</w:delText>
        </w:r>
      </w:del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（1）2014中国移动开发者服务工具/平台选择使用占比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（2）2014中国移动开发者服务工具/平台选择考虑因素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（3）2014中国移动开发者服务工具/平台满意度调查</w:t>
      </w:r>
    </w:p>
    <w:p w:rsidR="003F70D4" w:rsidRDefault="003F70D4" w:rsidP="003F70D4">
      <w:pPr>
        <w:spacing w:line="220" w:lineRule="atLeast"/>
        <w:rPr>
          <w:rFonts w:ascii="微软雅黑" w:hAnsi="微软雅黑"/>
        </w:rPr>
      </w:pPr>
      <w:r>
        <w:rPr>
          <w:rFonts w:ascii="微软雅黑" w:hAnsi="微软雅黑" w:hint="eastAsia"/>
        </w:rPr>
        <w:t>（4）2014中国移动开发者服务工具/平台改进意愿调查</w:t>
      </w:r>
    </w:p>
    <w:p w:rsidR="003F70D4" w:rsidRDefault="003F70D4" w:rsidP="003F70D4">
      <w:pPr>
        <w:spacing w:line="220" w:lineRule="atLeast"/>
        <w:rPr>
          <w:ins w:id="37" w:author="刘振兴" w:date="2014-11-20T16:13:00Z"/>
          <w:rFonts w:ascii="微软雅黑" w:hAnsi="微软雅黑"/>
        </w:rPr>
      </w:pPr>
      <w:r>
        <w:rPr>
          <w:rFonts w:ascii="微软雅黑" w:hAnsi="微软雅黑" w:hint="eastAsia"/>
        </w:rPr>
        <w:t>（5）2014中国移动开发者轻应用开发调查</w:t>
      </w:r>
    </w:p>
    <w:p w:rsidR="008B1931" w:rsidRDefault="008B1931" w:rsidP="003F70D4">
      <w:pPr>
        <w:spacing w:line="220" w:lineRule="atLeast"/>
        <w:rPr>
          <w:ins w:id="38" w:author="刘振兴" w:date="2014-11-20T16:14:00Z"/>
          <w:rFonts w:ascii="微软雅黑" w:hAnsi="微软雅黑"/>
        </w:rPr>
      </w:pPr>
      <w:ins w:id="39" w:author="刘振兴" w:date="2014-11-20T16:13:00Z">
        <w:r>
          <w:rPr>
            <w:rFonts w:ascii="微软雅黑" w:hAnsi="微软雅黑" w:hint="eastAsia"/>
          </w:rPr>
          <w:t>四、总结及展望</w:t>
        </w:r>
      </w:ins>
    </w:p>
    <w:p w:rsidR="008B1931" w:rsidRDefault="008B1931" w:rsidP="003F70D4">
      <w:pPr>
        <w:spacing w:line="220" w:lineRule="atLeast"/>
        <w:rPr>
          <w:ins w:id="40" w:author="刘振兴" w:date="2014-11-20T16:14:00Z"/>
          <w:rFonts w:ascii="微软雅黑" w:hAnsi="微软雅黑"/>
        </w:rPr>
      </w:pPr>
      <w:ins w:id="41" w:author="刘振兴" w:date="2014-11-20T16:14:00Z">
        <w:r>
          <w:rPr>
            <w:rFonts w:ascii="微软雅黑" w:hAnsi="微软雅黑"/>
          </w:rPr>
          <w:t>1，</w:t>
        </w:r>
      </w:ins>
      <w:ins w:id="42" w:author="刘振兴" w:date="2014-11-20T16:16:00Z">
        <w:r w:rsidR="006151DA">
          <w:rPr>
            <w:rFonts w:ascii="微软雅黑" w:hAnsi="微软雅黑"/>
          </w:rPr>
          <w:t>年度特点、亮点</w:t>
        </w:r>
      </w:ins>
    </w:p>
    <w:p w:rsidR="008B1931" w:rsidRDefault="008B1931" w:rsidP="003F70D4">
      <w:pPr>
        <w:spacing w:line="220" w:lineRule="atLeast"/>
        <w:rPr>
          <w:rFonts w:ascii="微软雅黑" w:hAnsi="微软雅黑"/>
        </w:rPr>
      </w:pPr>
      <w:ins w:id="43" w:author="刘振兴" w:date="2014-11-20T16:14:00Z">
        <w:r>
          <w:rPr>
            <w:rFonts w:ascii="微软雅黑" w:hAnsi="微软雅黑"/>
          </w:rPr>
          <w:lastRenderedPageBreak/>
          <w:t>2，</w:t>
        </w:r>
      </w:ins>
      <w:ins w:id="44" w:author="刘振兴" w:date="2014-11-20T16:16:00Z">
        <w:r w:rsidR="006151DA">
          <w:rPr>
            <w:rFonts w:ascii="微软雅黑" w:hAnsi="微软雅黑"/>
          </w:rPr>
          <w:t>未来趋势及走向</w:t>
        </w:r>
      </w:ins>
      <w:ins w:id="45" w:author="刘振兴" w:date="2014-11-20T16:17:00Z">
        <w:r w:rsidR="006151DA">
          <w:rPr>
            <w:rFonts w:ascii="微软雅黑" w:hAnsi="微软雅黑"/>
          </w:rPr>
          <w:t>等</w:t>
        </w:r>
      </w:ins>
    </w:p>
    <w:p w:rsidR="003F70D4" w:rsidRPr="00361EEB" w:rsidDel="00712575" w:rsidRDefault="003F70D4" w:rsidP="003F70D4">
      <w:pPr>
        <w:spacing w:line="220" w:lineRule="atLeast"/>
        <w:rPr>
          <w:del w:id="46" w:author="刘振兴" w:date="2014-11-20T16:10:00Z"/>
          <w:b/>
          <w:sz w:val="24"/>
        </w:rPr>
      </w:pPr>
      <w:del w:id="47" w:author="刘振兴" w:date="2014-11-20T16:10:00Z">
        <w:r w:rsidRPr="00361EEB" w:rsidDel="00712575">
          <w:rPr>
            <w:rFonts w:hint="eastAsia"/>
            <w:b/>
            <w:sz w:val="24"/>
          </w:rPr>
          <w:delText>二、</w:delText>
        </w:r>
        <w:r w:rsidDel="00712575">
          <w:rPr>
            <w:rFonts w:hint="eastAsia"/>
            <w:b/>
            <w:sz w:val="24"/>
          </w:rPr>
          <w:delText>2014</w:delText>
        </w:r>
        <w:r w:rsidRPr="00361EEB" w:rsidDel="00712575">
          <w:rPr>
            <w:rFonts w:hint="eastAsia"/>
            <w:b/>
            <w:sz w:val="24"/>
          </w:rPr>
          <w:delText>中国移动开发者服务工具与平台</w:delText>
        </w:r>
      </w:del>
    </w:p>
    <w:p w:rsidR="003F70D4" w:rsidRPr="002A61CF" w:rsidDel="00712575" w:rsidRDefault="003F70D4" w:rsidP="003F70D4">
      <w:pPr>
        <w:spacing w:line="220" w:lineRule="atLeast"/>
        <w:rPr>
          <w:rFonts w:ascii="微软雅黑" w:hAnsi="微软雅黑"/>
        </w:rPr>
      </w:pPr>
      <w:moveFromRangeStart w:id="48" w:author="刘振兴" w:date="2014-11-20T16:10:00Z" w:name="move404263159"/>
      <w:moveFrom w:id="49" w:author="刘振兴" w:date="2014-11-20T16:10:00Z">
        <w:r w:rsidRPr="002A61CF" w:rsidDel="00712575">
          <w:rPr>
            <w:rFonts w:ascii="微软雅黑" w:hAnsi="微软雅黑" w:hint="eastAsia"/>
          </w:rPr>
          <w:t>（1）</w:t>
        </w:r>
        <w:r w:rsidDel="00712575">
          <w:rPr>
            <w:rFonts w:ascii="微软雅黑" w:hAnsi="微软雅黑" w:hint="eastAsia"/>
          </w:rPr>
          <w:t>2014</w:t>
        </w:r>
        <w:r w:rsidRPr="002A61CF" w:rsidDel="00712575">
          <w:rPr>
            <w:rFonts w:ascii="微软雅黑" w:hAnsi="微软雅黑" w:hint="eastAsia"/>
          </w:rPr>
          <w:t>中国移动开发者服务工具与平台主要类型</w:t>
        </w:r>
      </w:moveFrom>
    </w:p>
    <w:p w:rsidR="003F70D4" w:rsidRPr="00A21370" w:rsidDel="00712575" w:rsidRDefault="003F70D4" w:rsidP="003F70D4">
      <w:pPr>
        <w:spacing w:line="220" w:lineRule="atLeast"/>
        <w:rPr>
          <w:rFonts w:ascii="微软雅黑" w:hAnsi="微软雅黑"/>
        </w:rPr>
      </w:pPr>
      <w:moveFrom w:id="50" w:author="刘振兴" w:date="2014-11-20T16:10:00Z">
        <w:r w:rsidRPr="00A21370" w:rsidDel="00712575">
          <w:rPr>
            <w:rFonts w:ascii="微软雅黑" w:hAnsi="微软雅黑" w:hint="eastAsia"/>
          </w:rPr>
          <w:t>（2）</w:t>
        </w:r>
        <w:r w:rsidDel="00712575">
          <w:rPr>
            <w:rFonts w:ascii="微软雅黑" w:hAnsi="微软雅黑" w:hint="eastAsia"/>
          </w:rPr>
          <w:t>2014</w:t>
        </w:r>
        <w:r w:rsidRPr="00A21370" w:rsidDel="00712575">
          <w:rPr>
            <w:rFonts w:ascii="微软雅黑" w:hAnsi="微软雅黑" w:hint="eastAsia"/>
          </w:rPr>
          <w:t>中国移动开发者服务工具与平台数量</w:t>
        </w:r>
      </w:moveFrom>
    </w:p>
    <w:p w:rsidR="003F70D4" w:rsidDel="00712575" w:rsidRDefault="003F70D4" w:rsidP="003F70D4">
      <w:pPr>
        <w:spacing w:line="220" w:lineRule="atLeast"/>
        <w:rPr>
          <w:rFonts w:ascii="微软雅黑" w:hAnsi="微软雅黑"/>
        </w:rPr>
      </w:pPr>
      <w:moveFrom w:id="51" w:author="刘振兴" w:date="2014-11-20T16:10:00Z">
        <w:r w:rsidRPr="00A21370" w:rsidDel="00712575">
          <w:rPr>
            <w:rFonts w:ascii="微软雅黑" w:hAnsi="微软雅黑" w:hint="eastAsia"/>
          </w:rPr>
          <w:t>（3）</w:t>
        </w:r>
        <w:r w:rsidDel="00712575">
          <w:rPr>
            <w:rFonts w:ascii="微软雅黑" w:hAnsi="微软雅黑" w:hint="eastAsia"/>
          </w:rPr>
          <w:t>2014中国移动开发者服务工具与平台优劣势分析</w:t>
        </w:r>
      </w:moveFrom>
    </w:p>
    <w:p w:rsidR="003F70D4" w:rsidRPr="00A21370" w:rsidDel="00712575" w:rsidRDefault="003F70D4" w:rsidP="003F70D4">
      <w:pPr>
        <w:spacing w:line="220" w:lineRule="atLeast"/>
        <w:rPr>
          <w:rFonts w:ascii="微软雅黑" w:hAnsi="微软雅黑"/>
        </w:rPr>
      </w:pPr>
      <w:moveFrom w:id="52" w:author="刘振兴" w:date="2014-11-20T16:10:00Z">
        <w:r w:rsidDel="00712575">
          <w:rPr>
            <w:rFonts w:ascii="微软雅黑" w:hAnsi="微软雅黑" w:hint="eastAsia"/>
          </w:rPr>
          <w:t>（4）重点移动开发者服务工具与平台分析(重点介绍几个企业)</w:t>
        </w:r>
      </w:moveFrom>
    </w:p>
    <w:moveFromRangeEnd w:id="48"/>
    <w:p w:rsidR="00811E20" w:rsidRDefault="00811E20"/>
    <w:sectPr w:rsidR="00811E20" w:rsidSect="004358AB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5582" w:rsidRDefault="00125582">
      <w:pPr>
        <w:spacing w:after="0"/>
      </w:pPr>
      <w:r>
        <w:separator/>
      </w:r>
    </w:p>
  </w:endnote>
  <w:endnote w:type="continuationSeparator" w:id="0">
    <w:p w:rsidR="00125582" w:rsidRDefault="001255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5582" w:rsidRDefault="00125582">
      <w:pPr>
        <w:spacing w:after="0"/>
      </w:pPr>
      <w:r>
        <w:separator/>
      </w:r>
    </w:p>
  </w:footnote>
  <w:footnote w:type="continuationSeparator" w:id="0">
    <w:p w:rsidR="00125582" w:rsidRDefault="001255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700C" w:rsidRPr="00D9700C" w:rsidRDefault="006151DA" w:rsidP="00E97D8D">
    <w:pPr>
      <w:pStyle w:val="Header"/>
      <w:jc w:val="left"/>
      <w:rPr>
        <w:rFonts w:ascii="Times New Roman" w:hAnsi="Times New Roman" w:cs="Times New Roman"/>
      </w:rPr>
    </w:pPr>
    <w:proofErr w:type="spellStart"/>
    <w:proofErr w:type="gramStart"/>
    <w:r w:rsidRPr="00D9700C">
      <w:rPr>
        <w:rFonts w:ascii="Times New Roman" w:hAnsi="Times New Roman" w:cs="Times New Roman"/>
      </w:rPr>
      <w:t>iiMedia</w:t>
    </w:r>
    <w:proofErr w:type="spellEnd"/>
    <w:proofErr w:type="gramEnd"/>
    <w:r w:rsidRPr="00D9700C">
      <w:rPr>
        <w:rFonts w:ascii="Times New Roman" w:hAnsi="Times New Roman" w:cs="Times New Roman"/>
      </w:rPr>
      <w:t xml:space="preserve"> Research Group</w:t>
    </w:r>
    <w:r>
      <w:rPr>
        <w:rFonts w:ascii="Times New Roman" w:hAnsi="Times New Roman" w:cs="Times New Roman" w:hint="eastAsia"/>
      </w:rPr>
      <w:t xml:space="preserve">                                                                                                                 </w:t>
    </w:r>
    <w:r>
      <w:rPr>
        <w:rFonts w:ascii="Times New Roman" w:hAnsi="Times New Roman" w:cs="Times New Roman" w:hint="eastAsia"/>
      </w:rPr>
      <w:t>移动互联网蓝皮书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E7317"/>
    <w:multiLevelType w:val="hybridMultilevel"/>
    <w:tmpl w:val="5BAEA6A4"/>
    <w:lvl w:ilvl="0" w:tplc="CA8A9E82">
      <w:start w:val="1"/>
      <w:numFmt w:val="decimal"/>
      <w:lvlText w:val="1.1.1.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0E4E50"/>
    <w:multiLevelType w:val="hybridMultilevel"/>
    <w:tmpl w:val="184ECD28"/>
    <w:lvl w:ilvl="0" w:tplc="524A7348">
      <w:start w:val="1"/>
      <w:numFmt w:val="decimal"/>
      <w:lvlText w:val="%1.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9F6431"/>
    <w:multiLevelType w:val="hybridMultilevel"/>
    <w:tmpl w:val="0C965746"/>
    <w:lvl w:ilvl="0" w:tplc="8E40CA7A">
      <w:start w:val="1"/>
      <w:numFmt w:val="decimal"/>
      <w:pStyle w:val="Heading3"/>
      <w:lvlText w:val="%1.1.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EC1733"/>
    <w:multiLevelType w:val="multilevel"/>
    <w:tmpl w:val="4948C9D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>
    <w:nsid w:val="734F7571"/>
    <w:multiLevelType w:val="multilevel"/>
    <w:tmpl w:val="ED9653C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2520" w:hanging="25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-1260"/>
        </w:tabs>
        <w:ind w:left="-169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40"/>
        </w:tabs>
        <w:ind w:left="-118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180"/>
        </w:tabs>
        <w:ind w:left="-68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"/>
        </w:tabs>
        <w:ind w:left="-1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260"/>
        </w:tabs>
        <w:ind w:left="3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620"/>
        </w:tabs>
        <w:ind w:left="90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0"/>
  </w:num>
  <w:num w:numId="8">
    <w:abstractNumId w:val="4"/>
  </w:num>
  <w:num w:numId="9">
    <w:abstractNumId w:val="0"/>
  </w:num>
  <w:num w:numId="10">
    <w:abstractNumId w:val="0"/>
  </w:num>
  <w:num w:numId="11">
    <w:abstractNumId w:val="1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0D4"/>
    <w:rsid w:val="000A60DA"/>
    <w:rsid w:val="00101413"/>
    <w:rsid w:val="00125582"/>
    <w:rsid w:val="00263B0B"/>
    <w:rsid w:val="003F70D4"/>
    <w:rsid w:val="00473EBD"/>
    <w:rsid w:val="004B270E"/>
    <w:rsid w:val="005E0E90"/>
    <w:rsid w:val="005F7DBB"/>
    <w:rsid w:val="006151DA"/>
    <w:rsid w:val="00635D21"/>
    <w:rsid w:val="00680153"/>
    <w:rsid w:val="00712575"/>
    <w:rsid w:val="007E6464"/>
    <w:rsid w:val="00811E20"/>
    <w:rsid w:val="008B1931"/>
    <w:rsid w:val="008D1931"/>
    <w:rsid w:val="009071B6"/>
    <w:rsid w:val="00944B19"/>
    <w:rsid w:val="00A07972"/>
    <w:rsid w:val="00C9639F"/>
    <w:rsid w:val="00D00855"/>
    <w:rsid w:val="00E07538"/>
    <w:rsid w:val="00EA3A24"/>
    <w:rsid w:val="00F1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D4"/>
    <w:pPr>
      <w:adjustRightInd w:val="0"/>
      <w:snapToGrid w:val="0"/>
      <w:spacing w:line="240" w:lineRule="auto"/>
    </w:pPr>
    <w:rPr>
      <w:rFonts w:ascii="Tahoma" w:eastAsia="微软雅黑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D21"/>
    <w:pPr>
      <w:keepNext/>
      <w:keepLines/>
      <w:adjustRightInd/>
      <w:snapToGrid/>
      <w:spacing w:before="480" w:after="0" w:line="276" w:lineRule="auto"/>
      <w:ind w:firstLine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Indent"/>
    <w:link w:val="Heading3Char"/>
    <w:autoRedefine/>
    <w:qFormat/>
    <w:rsid w:val="00E07538"/>
    <w:pPr>
      <w:keepNext/>
      <w:widowControl w:val="0"/>
      <w:numPr>
        <w:numId w:val="13"/>
      </w:numPr>
      <w:tabs>
        <w:tab w:val="left" w:pos="840"/>
      </w:tabs>
      <w:spacing w:before="120" w:after="0" w:line="276" w:lineRule="auto"/>
      <w:jc w:val="both"/>
      <w:textAlignment w:val="baseline"/>
      <w:outlineLvl w:val="2"/>
    </w:pPr>
    <w:rPr>
      <w:rFonts w:ascii="Times New Roman" w:eastAsia="楷体_GB2312" w:hAnsi="Times New Roman" w:cs="Times New Roman"/>
      <w:b/>
      <w:sz w:val="1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680153"/>
    <w:pPr>
      <w:adjustRightInd/>
      <w:snapToGrid/>
      <w:spacing w:before="120" w:after="120" w:line="300" w:lineRule="auto"/>
      <w:ind w:firstLine="288"/>
      <w:jc w:val="both"/>
    </w:pPr>
    <w:rPr>
      <w:rFonts w:ascii="Calibri" w:eastAsia="宋体" w:hAnsi="Calibri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80153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5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E07538"/>
    <w:rPr>
      <w:rFonts w:ascii="Times New Roman" w:eastAsia="楷体_GB2312" w:hAnsi="Times New Roman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473EBD"/>
    <w:pPr>
      <w:adjustRightInd/>
      <w:snapToGrid/>
      <w:spacing w:before="120" w:after="0"/>
      <w:ind w:firstLine="432"/>
      <w:jc w:val="center"/>
      <w:outlineLvl w:val="0"/>
    </w:pPr>
    <w:rPr>
      <w:rFonts w:ascii="Calibri" w:eastAsia="宋体" w:hAnsi="Calibri" w:cs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73EBD"/>
    <w:rPr>
      <w:rFonts w:cs="Arial"/>
      <w:b/>
      <w:bCs/>
      <w:kern w:val="28"/>
      <w:sz w:val="4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5D21"/>
    <w:pPr>
      <w:adjustRightInd/>
      <w:snapToGrid/>
      <w:spacing w:before="120" w:after="120"/>
      <w:ind w:firstLine="432"/>
    </w:pPr>
    <w:rPr>
      <w:rFonts w:ascii="Calibri" w:eastAsia="宋体" w:hAnsi="Calibri"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21"/>
    <w:pPr>
      <w:numPr>
        <w:ilvl w:val="1"/>
      </w:numPr>
      <w:adjustRightInd/>
      <w:snapToGrid/>
      <w:spacing w:before="120" w:after="120" w:line="276" w:lineRule="auto"/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D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5D21"/>
    <w:rPr>
      <w:b/>
      <w:bCs/>
    </w:rPr>
  </w:style>
  <w:style w:type="character" w:styleId="Emphasis">
    <w:name w:val="Emphasis"/>
    <w:basedOn w:val="DefaultParagraphFont"/>
    <w:uiPriority w:val="20"/>
    <w:qFormat/>
    <w:rsid w:val="00635D21"/>
    <w:rPr>
      <w:i/>
      <w:iCs/>
    </w:rPr>
  </w:style>
  <w:style w:type="paragraph" w:styleId="NoSpacing">
    <w:name w:val="No Spacing"/>
    <w:uiPriority w:val="1"/>
    <w:qFormat/>
    <w:rsid w:val="00635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D21"/>
    <w:pPr>
      <w:adjustRightInd/>
      <w:snapToGrid/>
      <w:spacing w:before="120" w:after="120" w:line="276" w:lineRule="auto"/>
      <w:ind w:left="720" w:firstLine="432"/>
      <w:contextualSpacing/>
    </w:pPr>
    <w:rPr>
      <w:rFonts w:ascii="Calibri" w:eastAsia="宋体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35D21"/>
    <w:pPr>
      <w:adjustRightInd/>
      <w:snapToGrid/>
      <w:spacing w:before="120" w:after="120" w:line="276" w:lineRule="auto"/>
      <w:ind w:firstLine="432"/>
    </w:pPr>
    <w:rPr>
      <w:rFonts w:ascii="Calibri" w:eastAsia="宋体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D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21"/>
    <w:pPr>
      <w:pBdr>
        <w:bottom w:val="single" w:sz="4" w:space="4" w:color="4F81BD" w:themeColor="accent1"/>
      </w:pBdr>
      <w:adjustRightInd/>
      <w:snapToGrid/>
      <w:spacing w:before="200" w:after="280" w:line="276" w:lineRule="auto"/>
      <w:ind w:left="936" w:right="936" w:firstLine="432"/>
    </w:pPr>
    <w:rPr>
      <w:rFonts w:ascii="Calibri" w:eastAsia="宋体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35D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35D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35D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35D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5D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D21"/>
    <w:pPr>
      <w:outlineLvl w:val="9"/>
    </w:pPr>
  </w:style>
  <w:style w:type="paragraph" w:styleId="NormalIndent">
    <w:name w:val="Normal Indent"/>
    <w:basedOn w:val="Normal"/>
    <w:uiPriority w:val="99"/>
    <w:semiHidden/>
    <w:unhideWhenUsed/>
    <w:rsid w:val="00E07538"/>
    <w:pPr>
      <w:adjustRightInd/>
      <w:snapToGrid/>
      <w:spacing w:before="120" w:after="120" w:line="276" w:lineRule="auto"/>
      <w:ind w:left="720" w:firstLine="432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70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70D4"/>
    <w:rPr>
      <w:rFonts w:ascii="Tahoma" w:eastAsia="微软雅黑" w:hAnsi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75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75"/>
    <w:rPr>
      <w:rFonts w:ascii="Tahoma" w:eastAsia="微软雅黑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70D4"/>
    <w:pPr>
      <w:adjustRightInd w:val="0"/>
      <w:snapToGrid w:val="0"/>
      <w:spacing w:line="240" w:lineRule="auto"/>
    </w:pPr>
    <w:rPr>
      <w:rFonts w:ascii="Tahoma" w:eastAsia="微软雅黑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5D21"/>
    <w:pPr>
      <w:keepNext/>
      <w:keepLines/>
      <w:adjustRightInd/>
      <w:snapToGrid/>
      <w:spacing w:before="480" w:after="0" w:line="276" w:lineRule="auto"/>
      <w:ind w:firstLine="432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Indent"/>
    <w:link w:val="Heading3Char"/>
    <w:autoRedefine/>
    <w:qFormat/>
    <w:rsid w:val="00E07538"/>
    <w:pPr>
      <w:keepNext/>
      <w:widowControl w:val="0"/>
      <w:numPr>
        <w:numId w:val="13"/>
      </w:numPr>
      <w:tabs>
        <w:tab w:val="left" w:pos="840"/>
      </w:tabs>
      <w:spacing w:before="120" w:after="0" w:line="276" w:lineRule="auto"/>
      <w:jc w:val="both"/>
      <w:textAlignment w:val="baseline"/>
      <w:outlineLvl w:val="2"/>
    </w:pPr>
    <w:rPr>
      <w:rFonts w:ascii="Times New Roman" w:eastAsia="楷体_GB2312" w:hAnsi="Times New Roman" w:cs="Times New Roman"/>
      <w:b/>
      <w:sz w:val="18"/>
      <w:szCs w:val="2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D21"/>
    <w:pPr>
      <w:keepNext/>
      <w:keepLines/>
      <w:adjustRightInd/>
      <w:snapToGrid/>
      <w:spacing w:before="200" w:after="0" w:line="276" w:lineRule="auto"/>
      <w:ind w:firstLine="432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autoRedefine/>
    <w:qFormat/>
    <w:rsid w:val="00680153"/>
    <w:pPr>
      <w:adjustRightInd/>
      <w:snapToGrid/>
      <w:spacing w:before="120" w:after="120" w:line="300" w:lineRule="auto"/>
      <w:ind w:firstLine="288"/>
      <w:jc w:val="both"/>
    </w:pPr>
    <w:rPr>
      <w:rFonts w:ascii="Calibri" w:eastAsia="宋体" w:hAnsi="Calibri" w:cs="Times New Roman"/>
      <w:szCs w:val="24"/>
    </w:rPr>
  </w:style>
  <w:style w:type="character" w:customStyle="1" w:styleId="BodyTextChar">
    <w:name w:val="Body Text Char"/>
    <w:basedOn w:val="DefaultParagraphFont"/>
    <w:link w:val="BodyText"/>
    <w:rsid w:val="00680153"/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5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35D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35D2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rsid w:val="00E07538"/>
    <w:rPr>
      <w:rFonts w:ascii="Times New Roman" w:eastAsia="楷体_GB2312" w:hAnsi="Times New Roman" w:cs="Times New Roman"/>
      <w:b/>
      <w:sz w:val="18"/>
      <w:szCs w:val="20"/>
    </w:rPr>
  </w:style>
  <w:style w:type="paragraph" w:styleId="Title">
    <w:name w:val="Title"/>
    <w:basedOn w:val="Normal"/>
    <w:next w:val="Normal"/>
    <w:link w:val="TitleChar"/>
    <w:autoRedefine/>
    <w:qFormat/>
    <w:rsid w:val="00473EBD"/>
    <w:pPr>
      <w:adjustRightInd/>
      <w:snapToGrid/>
      <w:spacing w:before="120" w:after="0"/>
      <w:ind w:firstLine="432"/>
      <w:jc w:val="center"/>
      <w:outlineLvl w:val="0"/>
    </w:pPr>
    <w:rPr>
      <w:rFonts w:ascii="Calibri" w:eastAsia="宋体" w:hAnsi="Calibri" w:cs="Arial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473EBD"/>
    <w:rPr>
      <w:rFonts w:cs="Arial"/>
      <w:b/>
      <w:bCs/>
      <w:kern w:val="28"/>
      <w:sz w:val="40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D2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D2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D2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D2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635D21"/>
    <w:pPr>
      <w:adjustRightInd/>
      <w:snapToGrid/>
      <w:spacing w:before="120" w:after="120"/>
      <w:ind w:firstLine="432"/>
    </w:pPr>
    <w:rPr>
      <w:rFonts w:ascii="Calibri" w:eastAsia="宋体" w:hAnsi="Calibri"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D21"/>
    <w:pPr>
      <w:numPr>
        <w:ilvl w:val="1"/>
      </w:numPr>
      <w:adjustRightInd/>
      <w:snapToGrid/>
      <w:spacing w:before="120" w:after="120" w:line="276" w:lineRule="auto"/>
      <w:ind w:firstLine="432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35D2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635D21"/>
    <w:rPr>
      <w:b/>
      <w:bCs/>
    </w:rPr>
  </w:style>
  <w:style w:type="character" w:styleId="Emphasis">
    <w:name w:val="Emphasis"/>
    <w:basedOn w:val="DefaultParagraphFont"/>
    <w:uiPriority w:val="20"/>
    <w:qFormat/>
    <w:rsid w:val="00635D21"/>
    <w:rPr>
      <w:i/>
      <w:iCs/>
    </w:rPr>
  </w:style>
  <w:style w:type="paragraph" w:styleId="NoSpacing">
    <w:name w:val="No Spacing"/>
    <w:uiPriority w:val="1"/>
    <w:qFormat/>
    <w:rsid w:val="00635D2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35D21"/>
    <w:pPr>
      <w:adjustRightInd/>
      <w:snapToGrid/>
      <w:spacing w:before="120" w:after="120" w:line="276" w:lineRule="auto"/>
      <w:ind w:left="720" w:firstLine="432"/>
      <w:contextualSpacing/>
    </w:pPr>
    <w:rPr>
      <w:rFonts w:ascii="Calibri" w:eastAsia="宋体" w:hAnsi="Calibri"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635D21"/>
    <w:pPr>
      <w:adjustRightInd/>
      <w:snapToGrid/>
      <w:spacing w:before="120" w:after="120" w:line="276" w:lineRule="auto"/>
      <w:ind w:firstLine="432"/>
    </w:pPr>
    <w:rPr>
      <w:rFonts w:ascii="Calibri" w:eastAsia="宋体" w:hAnsi="Calibri" w:cs="Times New Roman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35D2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D21"/>
    <w:pPr>
      <w:pBdr>
        <w:bottom w:val="single" w:sz="4" w:space="4" w:color="4F81BD" w:themeColor="accent1"/>
      </w:pBdr>
      <w:adjustRightInd/>
      <w:snapToGrid/>
      <w:spacing w:before="200" w:after="280" w:line="276" w:lineRule="auto"/>
      <w:ind w:left="936" w:right="936" w:firstLine="432"/>
    </w:pPr>
    <w:rPr>
      <w:rFonts w:ascii="Calibri" w:eastAsia="宋体" w:hAnsi="Calibri" w:cs="Times New Roman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D2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635D2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635D2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635D2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635D2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35D2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35D21"/>
    <w:pPr>
      <w:outlineLvl w:val="9"/>
    </w:pPr>
  </w:style>
  <w:style w:type="paragraph" w:styleId="NormalIndent">
    <w:name w:val="Normal Indent"/>
    <w:basedOn w:val="Normal"/>
    <w:uiPriority w:val="99"/>
    <w:semiHidden/>
    <w:unhideWhenUsed/>
    <w:rsid w:val="00E07538"/>
    <w:pPr>
      <w:adjustRightInd/>
      <w:snapToGrid/>
      <w:spacing w:before="120" w:after="120" w:line="276" w:lineRule="auto"/>
      <w:ind w:left="720" w:firstLine="432"/>
    </w:pPr>
    <w:rPr>
      <w:rFonts w:ascii="Calibri" w:eastAsia="宋体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70D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F70D4"/>
    <w:rPr>
      <w:rFonts w:ascii="Tahoma" w:eastAsia="微软雅黑" w:hAnsi="Tahoma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2575"/>
    <w:pPr>
      <w:spacing w:after="0"/>
    </w:pPr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575"/>
    <w:rPr>
      <w:rFonts w:ascii="Tahoma" w:eastAsia="微软雅黑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刘振兴</dc:creator>
  <cp:lastModifiedBy>Zhenxing Liu</cp:lastModifiedBy>
  <cp:revision>4</cp:revision>
  <dcterms:created xsi:type="dcterms:W3CDTF">2014-11-20T00:09:00Z</dcterms:created>
  <dcterms:modified xsi:type="dcterms:W3CDTF">2014-12-02T06:13:00Z</dcterms:modified>
</cp:coreProperties>
</file>