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068" w:rsidRDefault="00211068" w:rsidP="007362F8">
      <w:pPr>
        <w:rPr>
          <w:ins w:id="0" w:author="李黎丹" w:date="2014-12-04T11:26:00Z"/>
          <w:sz w:val="24"/>
          <w:szCs w:val="24"/>
        </w:rPr>
      </w:pPr>
    </w:p>
    <w:p w:rsidR="00211068" w:rsidRDefault="00211068" w:rsidP="007362F8">
      <w:pPr>
        <w:rPr>
          <w:ins w:id="1" w:author="李黎丹" w:date="2014-12-04T11:26:00Z"/>
          <w:sz w:val="24"/>
          <w:szCs w:val="24"/>
        </w:rPr>
      </w:pPr>
    </w:p>
    <w:p w:rsidR="00211068" w:rsidRDefault="00816429" w:rsidP="007362F8">
      <w:pPr>
        <w:rPr>
          <w:ins w:id="2" w:author="李黎丹" w:date="2014-12-04T11:26:00Z"/>
          <w:sz w:val="24"/>
          <w:szCs w:val="24"/>
        </w:rPr>
      </w:pPr>
      <w:ins w:id="3" w:author="李黎丹" w:date="2014-12-04T11:26:00Z">
        <w:r w:rsidRPr="00816429">
          <w:rPr>
            <w:rFonts w:hint="eastAsia"/>
            <w:sz w:val="24"/>
            <w:szCs w:val="24"/>
            <w:rPrChange w:id="4" w:author="李黎丹" w:date="2014-12-04T11:26:00Z">
              <w:rPr>
                <w:rFonts w:hint="eastAsia"/>
                <w:sz w:val="28"/>
                <w:szCs w:val="28"/>
              </w:rPr>
            </w:rPrChange>
          </w:rPr>
          <w:t>责编修改建议</w:t>
        </w:r>
        <w:r w:rsidR="00211068">
          <w:rPr>
            <w:rFonts w:hint="eastAsia"/>
            <w:sz w:val="24"/>
            <w:szCs w:val="24"/>
          </w:rPr>
          <w:t>：</w:t>
        </w:r>
      </w:ins>
    </w:p>
    <w:p w:rsidR="00211068" w:rsidRDefault="00211068" w:rsidP="007362F8">
      <w:pPr>
        <w:rPr>
          <w:ins w:id="5" w:author="李黎丹" w:date="2014-12-04T11:28:00Z"/>
          <w:sz w:val="24"/>
          <w:szCs w:val="24"/>
        </w:rPr>
      </w:pPr>
      <w:ins w:id="6" w:author="李黎丹" w:date="2014-12-04T11:26:00Z">
        <w:r>
          <w:rPr>
            <w:rFonts w:hint="eastAsia"/>
            <w:sz w:val="24"/>
            <w:szCs w:val="24"/>
          </w:rPr>
          <w:t>1.</w:t>
        </w:r>
      </w:ins>
      <w:ins w:id="7" w:author="李黎丹" w:date="2014-12-04T11:27:00Z">
        <w:r>
          <w:rPr>
            <w:rFonts w:hint="eastAsia"/>
            <w:sz w:val="24"/>
            <w:szCs w:val="24"/>
          </w:rPr>
          <w:t>一、二两部分</w:t>
        </w:r>
      </w:ins>
      <w:ins w:id="8" w:author="李黎丹" w:date="2014-12-04T11:29:00Z">
        <w:r>
          <w:rPr>
            <w:rFonts w:hint="eastAsia"/>
            <w:sz w:val="24"/>
            <w:szCs w:val="24"/>
          </w:rPr>
          <w:t>（即提纲中的</w:t>
        </w:r>
        <w:r>
          <w:rPr>
            <w:rFonts w:hint="eastAsia"/>
            <w:sz w:val="24"/>
            <w:szCs w:val="24"/>
          </w:rPr>
          <w:t>1.</w:t>
        </w:r>
        <w:r>
          <w:rPr>
            <w:rFonts w:hint="eastAsia"/>
            <w:sz w:val="24"/>
            <w:szCs w:val="24"/>
          </w:rPr>
          <w:t>和</w:t>
        </w:r>
        <w:r>
          <w:rPr>
            <w:rFonts w:hint="eastAsia"/>
            <w:sz w:val="24"/>
            <w:szCs w:val="24"/>
          </w:rPr>
          <w:t>2.</w:t>
        </w:r>
        <w:r>
          <w:rPr>
            <w:rFonts w:hint="eastAsia"/>
            <w:sz w:val="24"/>
            <w:szCs w:val="24"/>
          </w:rPr>
          <w:t>）</w:t>
        </w:r>
      </w:ins>
      <w:ins w:id="9" w:author="李黎丹" w:date="2014-12-04T11:27:00Z">
        <w:r>
          <w:rPr>
            <w:rFonts w:hint="eastAsia"/>
            <w:sz w:val="24"/>
            <w:szCs w:val="24"/>
          </w:rPr>
          <w:t>合并，介绍移动视频的发展现状，</w:t>
        </w:r>
      </w:ins>
      <w:ins w:id="10" w:author="李黎丹" w:date="2014-12-04T11:28:00Z">
        <w:r>
          <w:rPr>
            <w:rFonts w:hint="eastAsia"/>
            <w:sz w:val="24"/>
            <w:szCs w:val="24"/>
          </w:rPr>
          <w:t>再增加内容和技术方面的介绍</w:t>
        </w:r>
      </w:ins>
      <w:ins w:id="11" w:author="李黎丹" w:date="2014-12-04T13:18:00Z">
        <w:r w:rsidR="00B17A5C">
          <w:rPr>
            <w:rFonts w:hint="eastAsia"/>
            <w:sz w:val="24"/>
            <w:szCs w:val="24"/>
          </w:rPr>
          <w:t>，</w:t>
        </w:r>
      </w:ins>
      <w:ins w:id="12" w:author="李黎丹" w:date="2014-12-04T11:28:00Z">
        <w:r>
          <w:rPr>
            <w:rFonts w:hint="eastAsia"/>
            <w:sz w:val="24"/>
            <w:szCs w:val="24"/>
          </w:rPr>
          <w:t>目前的提纲过于</w:t>
        </w:r>
      </w:ins>
      <w:ins w:id="13" w:author="李黎丹" w:date="2014-12-04T13:18:00Z">
        <w:r w:rsidR="00B17A5C">
          <w:rPr>
            <w:rFonts w:hint="eastAsia"/>
            <w:sz w:val="24"/>
            <w:szCs w:val="24"/>
          </w:rPr>
          <w:t>偏</w:t>
        </w:r>
      </w:ins>
      <w:ins w:id="14" w:author="李黎丹" w:date="2014-12-04T11:28:00Z">
        <w:r>
          <w:rPr>
            <w:rFonts w:hint="eastAsia"/>
            <w:sz w:val="24"/>
            <w:szCs w:val="24"/>
          </w:rPr>
          <w:t>向广告。</w:t>
        </w:r>
      </w:ins>
    </w:p>
    <w:p w:rsidR="00E2624A" w:rsidRDefault="00211068" w:rsidP="007362F8">
      <w:pPr>
        <w:rPr>
          <w:ins w:id="15" w:author="李黎丹" w:date="2014-12-04T15:42:00Z"/>
          <w:rFonts w:hint="eastAsia"/>
          <w:sz w:val="24"/>
          <w:szCs w:val="24"/>
        </w:rPr>
      </w:pPr>
      <w:ins w:id="16" w:author="李黎丹" w:date="2014-12-04T11:28:00Z">
        <w:r>
          <w:rPr>
            <w:rFonts w:hint="eastAsia"/>
            <w:sz w:val="24"/>
            <w:szCs w:val="24"/>
          </w:rPr>
          <w:t>2.</w:t>
        </w:r>
      </w:ins>
      <w:ins w:id="17" w:author="李黎丹" w:date="2014-12-04T13:43:00Z">
        <w:r w:rsidR="008B6005">
          <w:rPr>
            <w:rFonts w:hint="eastAsia"/>
            <w:sz w:val="24"/>
            <w:szCs w:val="24"/>
          </w:rPr>
          <w:t>4G</w:t>
        </w:r>
        <w:r w:rsidR="008B6005">
          <w:rPr>
            <w:rFonts w:hint="eastAsia"/>
            <w:sz w:val="24"/>
            <w:szCs w:val="24"/>
          </w:rPr>
          <w:t>对移动视频的影响比较单薄，</w:t>
        </w:r>
      </w:ins>
      <w:ins w:id="18" w:author="李黎丹" w:date="2014-12-04T13:55:00Z">
        <w:r w:rsidR="00E2624A">
          <w:rPr>
            <w:rFonts w:hint="eastAsia"/>
            <w:sz w:val="24"/>
            <w:szCs w:val="24"/>
          </w:rPr>
          <w:t>可能资料有限</w:t>
        </w:r>
      </w:ins>
      <w:ins w:id="19" w:author="李黎丹" w:date="2014-12-04T15:40:00Z">
        <w:r w:rsidR="00E2624A">
          <w:rPr>
            <w:rFonts w:hint="eastAsia"/>
            <w:sz w:val="24"/>
            <w:szCs w:val="24"/>
          </w:rPr>
          <w:t>。前两点似没必要多谈，</w:t>
        </w:r>
      </w:ins>
      <w:ins w:id="20" w:author="李黎丹" w:date="2014-12-04T15:41:00Z">
        <w:r w:rsidR="00E2624A">
          <w:rPr>
            <w:rFonts w:hint="eastAsia"/>
            <w:sz w:val="24"/>
            <w:szCs w:val="24"/>
          </w:rPr>
          <w:t>网络环境、流量资费简要介绍即可，</w:t>
        </w:r>
      </w:ins>
      <w:ins w:id="21" w:author="李黎丹" w:date="2014-12-04T15:40:00Z">
        <w:r w:rsidR="00E2624A">
          <w:rPr>
            <w:rFonts w:hint="eastAsia"/>
            <w:sz w:val="24"/>
            <w:szCs w:val="24"/>
          </w:rPr>
          <w:t>短视频的爆发应该</w:t>
        </w:r>
      </w:ins>
      <w:ins w:id="22" w:author="李黎丹" w:date="2014-12-04T13:56:00Z">
        <w:r w:rsidR="00CB553F">
          <w:rPr>
            <w:rFonts w:hint="eastAsia"/>
            <w:sz w:val="24"/>
            <w:szCs w:val="24"/>
          </w:rPr>
          <w:t>是</w:t>
        </w:r>
      </w:ins>
      <w:ins w:id="23" w:author="李黎丹" w:date="2014-12-04T15:40:00Z">
        <w:r w:rsidR="00E2624A">
          <w:rPr>
            <w:rFonts w:hint="eastAsia"/>
            <w:sz w:val="24"/>
            <w:szCs w:val="24"/>
          </w:rPr>
          <w:t>4G</w:t>
        </w:r>
        <w:r w:rsidR="00E2624A">
          <w:rPr>
            <w:rFonts w:hint="eastAsia"/>
            <w:sz w:val="24"/>
            <w:szCs w:val="24"/>
          </w:rPr>
          <w:t>的影响</w:t>
        </w:r>
      </w:ins>
      <w:ins w:id="24" w:author="李黎丹" w:date="2014-12-04T15:42:00Z">
        <w:r w:rsidR="00E2624A">
          <w:rPr>
            <w:rFonts w:hint="eastAsia"/>
            <w:sz w:val="24"/>
            <w:szCs w:val="24"/>
          </w:rPr>
          <w:t>，下面的运营策略可以比较详细来写</w:t>
        </w:r>
      </w:ins>
      <w:ins w:id="25" w:author="李黎丹" w:date="2014-12-04T13:56:00Z">
        <w:r w:rsidR="00CB553F">
          <w:rPr>
            <w:rFonts w:hint="eastAsia"/>
            <w:sz w:val="24"/>
            <w:szCs w:val="24"/>
          </w:rPr>
          <w:t>。</w:t>
        </w:r>
      </w:ins>
    </w:p>
    <w:p w:rsidR="00211068" w:rsidRPr="00211068" w:rsidRDefault="00CB553F" w:rsidP="007362F8">
      <w:pPr>
        <w:rPr>
          <w:ins w:id="26" w:author="李黎丹" w:date="2014-12-04T11:26:00Z"/>
          <w:sz w:val="24"/>
          <w:szCs w:val="24"/>
        </w:rPr>
      </w:pPr>
      <w:ins w:id="27" w:author="李黎丹" w:date="2014-12-04T13:56:00Z">
        <w:r>
          <w:rPr>
            <w:rFonts w:hint="eastAsia"/>
            <w:sz w:val="24"/>
            <w:szCs w:val="24"/>
          </w:rPr>
          <w:t>3.</w:t>
        </w:r>
      </w:ins>
      <w:ins w:id="28" w:author="李黎丹" w:date="2014-12-04T15:42:00Z">
        <w:r w:rsidR="00E2624A">
          <w:rPr>
            <w:rFonts w:hint="eastAsia"/>
            <w:sz w:val="24"/>
            <w:szCs w:val="24"/>
          </w:rPr>
          <w:t>增加一</w:t>
        </w:r>
      </w:ins>
      <w:ins w:id="29" w:author="李黎丹" w:date="2014-12-04T13:56:00Z">
        <w:r>
          <w:rPr>
            <w:rFonts w:hint="eastAsia"/>
            <w:sz w:val="24"/>
            <w:szCs w:val="24"/>
          </w:rPr>
          <w:t>部分专门介绍几个比较典型的视频</w:t>
        </w:r>
      </w:ins>
      <w:ins w:id="30" w:author="李黎丹" w:date="2014-12-04T15:43:00Z">
        <w:r w:rsidR="00772425">
          <w:rPr>
            <w:rFonts w:hint="eastAsia"/>
            <w:sz w:val="24"/>
            <w:szCs w:val="24"/>
          </w:rPr>
          <w:t>APP</w:t>
        </w:r>
      </w:ins>
      <w:ins w:id="31" w:author="李黎丹" w:date="2014-12-04T13:57:00Z">
        <w:r w:rsidR="00C424DB">
          <w:rPr>
            <w:rFonts w:hint="eastAsia"/>
            <w:sz w:val="24"/>
            <w:szCs w:val="24"/>
          </w:rPr>
          <w:t>，谈下他们的布局、战略、技术调整等。</w:t>
        </w:r>
      </w:ins>
    </w:p>
    <w:p w:rsidR="00211068" w:rsidRPr="00211068" w:rsidRDefault="00211068" w:rsidP="007362F8">
      <w:pPr>
        <w:rPr>
          <w:ins w:id="32" w:author="李黎丹" w:date="2014-12-04T11:26:00Z"/>
          <w:sz w:val="24"/>
          <w:szCs w:val="24"/>
          <w:rPrChange w:id="33" w:author="李黎丹" w:date="2014-12-04T11:26:00Z">
            <w:rPr>
              <w:ins w:id="34" w:author="李黎丹" w:date="2014-12-04T11:26:00Z"/>
              <w:sz w:val="28"/>
              <w:szCs w:val="28"/>
            </w:rPr>
          </w:rPrChange>
        </w:rPr>
      </w:pPr>
    </w:p>
    <w:p w:rsidR="00A34660" w:rsidRPr="00BB6315" w:rsidRDefault="00A34660" w:rsidP="007362F8">
      <w:pPr>
        <w:rPr>
          <w:sz w:val="28"/>
          <w:szCs w:val="28"/>
        </w:rPr>
      </w:pPr>
      <w:r w:rsidRPr="00BB6315">
        <w:rPr>
          <w:sz w:val="28"/>
          <w:szCs w:val="28"/>
        </w:rPr>
        <w:t>4G</w:t>
      </w:r>
      <w:r w:rsidRPr="00BB6315">
        <w:rPr>
          <w:sz w:val="28"/>
          <w:szCs w:val="28"/>
        </w:rPr>
        <w:t>时代移动视频的发展</w:t>
      </w:r>
    </w:p>
    <w:p w:rsidR="00A34660" w:rsidRDefault="00A34660" w:rsidP="007362F8">
      <w:pPr>
        <w:rPr>
          <w:rFonts w:ascii="仿宋_GB2312" w:eastAsia="仿宋_GB2312"/>
          <w:sz w:val="28"/>
          <w:szCs w:val="28"/>
        </w:rPr>
      </w:pPr>
    </w:p>
    <w:p w:rsidR="00A34660" w:rsidRPr="00A34660" w:rsidRDefault="00A34660" w:rsidP="007362F8">
      <w:pPr>
        <w:rPr>
          <w:rFonts w:asciiTheme="minorEastAsia" w:eastAsiaTheme="minorEastAsia" w:hAnsiTheme="minorEastAsia"/>
          <w:sz w:val="24"/>
          <w:szCs w:val="24"/>
        </w:rPr>
      </w:pPr>
      <w:r w:rsidRPr="00A34660">
        <w:rPr>
          <w:rFonts w:asciiTheme="minorEastAsia" w:eastAsiaTheme="minorEastAsia" w:hAnsiTheme="minorEastAsia" w:hint="eastAsia"/>
          <w:sz w:val="24"/>
          <w:szCs w:val="24"/>
        </w:rPr>
        <w:t>1.2014年移动视频的整体发展情况</w:t>
      </w:r>
    </w:p>
    <w:p w:rsidR="00A34660" w:rsidRPr="00A34660" w:rsidRDefault="00A34660" w:rsidP="00A34660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A34660">
        <w:rPr>
          <w:rFonts w:asciiTheme="minorEastAsia" w:eastAsiaTheme="minorEastAsia" w:hAnsiTheme="minorEastAsia" w:hint="eastAsia"/>
          <w:sz w:val="24"/>
          <w:szCs w:val="24"/>
        </w:rPr>
        <w:t>1.1</w:t>
      </w:r>
      <w:r w:rsidR="0072670C">
        <w:rPr>
          <w:rFonts w:asciiTheme="minorEastAsia" w:eastAsiaTheme="minorEastAsia" w:hAnsiTheme="minorEastAsia" w:hint="eastAsia"/>
          <w:sz w:val="24"/>
          <w:szCs w:val="24"/>
        </w:rPr>
        <w:t xml:space="preserve"> 整体移动视频市场</w:t>
      </w:r>
      <w:r w:rsidR="00BB6315">
        <w:rPr>
          <w:rFonts w:asciiTheme="minorEastAsia" w:eastAsiaTheme="minorEastAsia" w:hAnsiTheme="minorEastAsia" w:hint="eastAsia"/>
          <w:sz w:val="24"/>
          <w:szCs w:val="24"/>
        </w:rPr>
        <w:t>发展</w:t>
      </w:r>
    </w:p>
    <w:p w:rsidR="00271374" w:rsidRDefault="00A34660" w:rsidP="00A34660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A34660">
        <w:rPr>
          <w:rFonts w:asciiTheme="minorEastAsia" w:eastAsiaTheme="minorEastAsia" w:hAnsiTheme="minorEastAsia" w:hint="eastAsia"/>
          <w:sz w:val="24"/>
          <w:szCs w:val="24"/>
        </w:rPr>
        <w:t>1.2</w:t>
      </w:r>
      <w:r w:rsidR="0072670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AF7509">
        <w:rPr>
          <w:rFonts w:asciiTheme="minorEastAsia" w:eastAsiaTheme="minorEastAsia" w:hAnsiTheme="minorEastAsia" w:hint="eastAsia"/>
          <w:sz w:val="24"/>
          <w:szCs w:val="24"/>
        </w:rPr>
        <w:t>行业事件回顾</w:t>
      </w:r>
      <w:r w:rsidR="000319F7">
        <w:rPr>
          <w:rFonts w:asciiTheme="minorEastAsia" w:eastAsiaTheme="minorEastAsia" w:hAnsiTheme="minorEastAsia" w:hint="eastAsia"/>
          <w:sz w:val="24"/>
          <w:szCs w:val="24"/>
        </w:rPr>
        <w:t>（政策、投资、并购）</w:t>
      </w:r>
      <w:bookmarkStart w:id="35" w:name="_GoBack"/>
      <w:bookmarkEnd w:id="35"/>
    </w:p>
    <w:p w:rsidR="000319F7" w:rsidRDefault="000319F7" w:rsidP="00A34660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</w:p>
    <w:p w:rsidR="000319F7" w:rsidRPr="00211068" w:rsidRDefault="00211068" w:rsidP="00A34660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ins w:id="36" w:author="李黎丹" w:date="2014-12-04T11:23:00Z">
        <w:r>
          <w:rPr>
            <w:rFonts w:asciiTheme="minorEastAsia" w:eastAsiaTheme="minorEastAsia" w:hAnsiTheme="minorEastAsia" w:hint="eastAsia"/>
            <w:sz w:val="24"/>
            <w:szCs w:val="24"/>
          </w:rPr>
          <w:t>对于内容和技术的发展应有专门的章节来阐述</w:t>
        </w:r>
      </w:ins>
    </w:p>
    <w:p w:rsidR="00A34660" w:rsidRPr="00A34660" w:rsidRDefault="00A34660" w:rsidP="007362F8">
      <w:pPr>
        <w:rPr>
          <w:rFonts w:asciiTheme="minorEastAsia" w:eastAsiaTheme="minorEastAsia" w:hAnsiTheme="minorEastAsia"/>
          <w:sz w:val="24"/>
          <w:szCs w:val="24"/>
        </w:rPr>
      </w:pPr>
      <w:r w:rsidRPr="00A34660">
        <w:rPr>
          <w:rFonts w:asciiTheme="minorEastAsia" w:eastAsiaTheme="minorEastAsia" w:hAnsiTheme="minorEastAsia" w:hint="eastAsia"/>
          <w:sz w:val="24"/>
          <w:szCs w:val="24"/>
        </w:rPr>
        <w:t>2.移动视频广告的发展</w:t>
      </w:r>
      <w:r w:rsidR="00271374">
        <w:rPr>
          <w:rFonts w:asciiTheme="minorEastAsia" w:eastAsiaTheme="minorEastAsia" w:hAnsiTheme="minorEastAsia" w:hint="eastAsia"/>
          <w:sz w:val="24"/>
          <w:szCs w:val="24"/>
        </w:rPr>
        <w:t>现状</w:t>
      </w:r>
    </w:p>
    <w:p w:rsidR="00271374" w:rsidRDefault="00271374" w:rsidP="00271374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A34660">
        <w:rPr>
          <w:rFonts w:asciiTheme="minorEastAsia" w:eastAsiaTheme="minorEastAsia" w:hAnsiTheme="minorEastAsia" w:hint="eastAsia"/>
          <w:sz w:val="24"/>
          <w:szCs w:val="24"/>
        </w:rPr>
        <w:t>.1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移动视频广告市场</w:t>
      </w:r>
      <w:r w:rsidR="00AF7509">
        <w:rPr>
          <w:rFonts w:asciiTheme="minorEastAsia" w:eastAsiaTheme="minorEastAsia" w:hAnsiTheme="minorEastAsia" w:hint="eastAsia"/>
          <w:sz w:val="24"/>
          <w:szCs w:val="24"/>
        </w:rPr>
        <w:t>规模</w:t>
      </w:r>
      <w:r w:rsidR="00BB6315">
        <w:rPr>
          <w:rFonts w:asciiTheme="minorEastAsia" w:eastAsiaTheme="minorEastAsia" w:hAnsiTheme="minorEastAsia" w:hint="eastAsia"/>
          <w:sz w:val="24"/>
          <w:szCs w:val="24"/>
        </w:rPr>
        <w:t>化发展</w:t>
      </w:r>
    </w:p>
    <w:p w:rsidR="00471180" w:rsidRPr="00471180" w:rsidRDefault="00471180" w:rsidP="00471180">
      <w:pPr>
        <w:ind w:leftChars="200" w:left="420" w:firstLine="480"/>
        <w:rPr>
          <w:rFonts w:asciiTheme="minorEastAsia" w:eastAsiaTheme="minorEastAsia" w:hAnsiTheme="minorEastAsia"/>
          <w:szCs w:val="21"/>
        </w:rPr>
      </w:pPr>
      <w:r w:rsidRPr="00471180">
        <w:rPr>
          <w:rFonts w:asciiTheme="minorEastAsia" w:eastAsiaTheme="minorEastAsia" w:hAnsiTheme="minorEastAsia" w:hint="eastAsia"/>
          <w:szCs w:val="21"/>
        </w:rPr>
        <w:t>移动视频与PC视频流量比例</w:t>
      </w:r>
    </w:p>
    <w:p w:rsidR="00F3495A" w:rsidRPr="00471180" w:rsidRDefault="00F3495A" w:rsidP="00F3495A">
      <w:pPr>
        <w:ind w:leftChars="200" w:left="420" w:firstLine="480"/>
        <w:rPr>
          <w:rFonts w:asciiTheme="minorEastAsia" w:eastAsiaTheme="minorEastAsia" w:hAnsiTheme="minorEastAsia"/>
          <w:sz w:val="24"/>
          <w:szCs w:val="24"/>
        </w:rPr>
      </w:pPr>
      <w:r w:rsidRPr="00F3495A">
        <w:rPr>
          <w:rFonts w:asciiTheme="minorEastAsia" w:eastAsiaTheme="minorEastAsia" w:hAnsiTheme="minorEastAsia" w:hint="eastAsia"/>
          <w:szCs w:val="21"/>
        </w:rPr>
        <w:t>广告主在移动视频广告的投入变化</w:t>
      </w:r>
    </w:p>
    <w:p w:rsidR="00471180" w:rsidRDefault="00471180" w:rsidP="00471180">
      <w:pPr>
        <w:ind w:leftChars="200" w:left="420" w:firstLine="480"/>
        <w:rPr>
          <w:rFonts w:asciiTheme="minorEastAsia" w:eastAsiaTheme="minorEastAsia" w:hAnsiTheme="minorEastAsia"/>
          <w:sz w:val="24"/>
          <w:szCs w:val="24"/>
        </w:rPr>
      </w:pPr>
      <w:r w:rsidRPr="00471180">
        <w:rPr>
          <w:rFonts w:asciiTheme="minorEastAsia" w:eastAsiaTheme="minorEastAsia" w:hAnsiTheme="minorEastAsia" w:hint="eastAsia"/>
          <w:szCs w:val="21"/>
        </w:rPr>
        <w:t>移动视频占视频媒体的营收比例</w:t>
      </w:r>
    </w:p>
    <w:p w:rsidR="00AF7509" w:rsidRDefault="00271374" w:rsidP="00271374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A34660">
        <w:rPr>
          <w:rFonts w:asciiTheme="minorEastAsia" w:eastAsiaTheme="minorEastAsia" w:hAnsiTheme="minorEastAsia" w:hint="eastAsia"/>
          <w:sz w:val="24"/>
          <w:szCs w:val="24"/>
        </w:rPr>
        <w:t>.2</w:t>
      </w:r>
      <w:r w:rsidR="0072670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AF7509">
        <w:rPr>
          <w:rFonts w:asciiTheme="minorEastAsia" w:eastAsiaTheme="minorEastAsia" w:hAnsiTheme="minorEastAsia" w:hint="eastAsia"/>
          <w:sz w:val="24"/>
          <w:szCs w:val="24"/>
        </w:rPr>
        <w:t>移动视频广告的特征</w:t>
      </w:r>
    </w:p>
    <w:p w:rsidR="00BB6315" w:rsidRPr="00471180" w:rsidRDefault="00471180" w:rsidP="00AD402A">
      <w:pPr>
        <w:ind w:leftChars="200" w:left="420" w:firstLine="480"/>
        <w:rPr>
          <w:rFonts w:asciiTheme="minorEastAsia" w:eastAsiaTheme="minorEastAsia" w:hAnsiTheme="minorEastAsia"/>
          <w:szCs w:val="21"/>
        </w:rPr>
      </w:pPr>
      <w:r w:rsidRPr="00471180">
        <w:rPr>
          <w:rFonts w:asciiTheme="minorEastAsia" w:eastAsiaTheme="minorEastAsia" w:hAnsiTheme="minorEastAsia" w:hint="eastAsia"/>
          <w:szCs w:val="21"/>
        </w:rPr>
        <w:t>精准营销</w:t>
      </w:r>
      <w:r w:rsidR="00F3495A">
        <w:rPr>
          <w:rFonts w:asciiTheme="minorEastAsia" w:eastAsiaTheme="minorEastAsia" w:hAnsiTheme="minorEastAsia" w:hint="eastAsia"/>
          <w:szCs w:val="21"/>
        </w:rPr>
        <w:t>（内容、地域定向与频次控制）</w:t>
      </w:r>
    </w:p>
    <w:p w:rsidR="00AD402A" w:rsidRPr="00471180" w:rsidRDefault="00AD402A" w:rsidP="00AD402A">
      <w:pPr>
        <w:ind w:leftChars="200" w:left="420" w:firstLine="480"/>
        <w:rPr>
          <w:rFonts w:asciiTheme="minorEastAsia" w:eastAsiaTheme="minorEastAsia" w:hAnsiTheme="minorEastAsia"/>
          <w:szCs w:val="21"/>
        </w:rPr>
      </w:pPr>
      <w:r w:rsidRPr="00471180">
        <w:rPr>
          <w:rFonts w:asciiTheme="minorEastAsia" w:eastAsiaTheme="minorEastAsia" w:hAnsiTheme="minorEastAsia" w:hint="eastAsia"/>
          <w:szCs w:val="21"/>
        </w:rPr>
        <w:t>多屏联动</w:t>
      </w:r>
    </w:p>
    <w:p w:rsidR="00AD402A" w:rsidRPr="00471180" w:rsidRDefault="00BB6315" w:rsidP="00AD402A">
      <w:pPr>
        <w:ind w:leftChars="200" w:left="420" w:firstLine="480"/>
        <w:rPr>
          <w:rFonts w:asciiTheme="minorEastAsia" w:eastAsiaTheme="minorEastAsia" w:hAnsiTheme="minorEastAsia"/>
          <w:szCs w:val="21"/>
        </w:rPr>
      </w:pPr>
      <w:r w:rsidRPr="00471180">
        <w:rPr>
          <w:rFonts w:asciiTheme="minorEastAsia" w:eastAsiaTheme="minorEastAsia" w:hAnsiTheme="minorEastAsia" w:hint="eastAsia"/>
          <w:szCs w:val="21"/>
        </w:rPr>
        <w:t>智能手机终端的重要性</w:t>
      </w:r>
    </w:p>
    <w:p w:rsidR="00271374" w:rsidRDefault="00AF7509" w:rsidP="00271374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2.3 移动视频广告市场的科学化、规范化</w:t>
      </w:r>
    </w:p>
    <w:p w:rsidR="00271374" w:rsidRDefault="00F3495A" w:rsidP="007362F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</w:t>
      </w:r>
    </w:p>
    <w:p w:rsidR="00471180" w:rsidRPr="00A34660" w:rsidRDefault="00471180" w:rsidP="007362F8">
      <w:pPr>
        <w:rPr>
          <w:rFonts w:asciiTheme="minorEastAsia" w:eastAsiaTheme="minorEastAsia" w:hAnsiTheme="minorEastAsia"/>
          <w:sz w:val="24"/>
          <w:szCs w:val="24"/>
        </w:rPr>
      </w:pPr>
    </w:p>
    <w:p w:rsidR="00A34660" w:rsidRPr="00A34660" w:rsidRDefault="00471180" w:rsidP="007362F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A34660" w:rsidRPr="00A34660">
        <w:rPr>
          <w:rFonts w:asciiTheme="minorEastAsia" w:eastAsiaTheme="minorEastAsia" w:hAnsiTheme="minorEastAsia" w:hint="eastAsia"/>
          <w:sz w:val="24"/>
          <w:szCs w:val="24"/>
        </w:rPr>
        <w:t>. 4G的推广</w:t>
      </w:r>
      <w:r w:rsidR="00271374">
        <w:rPr>
          <w:rFonts w:asciiTheme="minorEastAsia" w:eastAsiaTheme="minorEastAsia" w:hAnsiTheme="minorEastAsia" w:hint="eastAsia"/>
          <w:sz w:val="24"/>
          <w:szCs w:val="24"/>
        </w:rPr>
        <w:t>普及</w:t>
      </w:r>
      <w:r w:rsidR="00A34660" w:rsidRPr="00A34660">
        <w:rPr>
          <w:rFonts w:asciiTheme="minorEastAsia" w:eastAsiaTheme="minorEastAsia" w:hAnsiTheme="minorEastAsia" w:hint="eastAsia"/>
          <w:sz w:val="24"/>
          <w:szCs w:val="24"/>
        </w:rPr>
        <w:t>将对移动视频产生的影响</w:t>
      </w:r>
    </w:p>
    <w:p w:rsidR="00A34660" w:rsidRPr="00A34660" w:rsidRDefault="00F3495A" w:rsidP="00271374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A34660" w:rsidRPr="00A34660">
        <w:rPr>
          <w:rFonts w:asciiTheme="minorEastAsia" w:eastAsiaTheme="minorEastAsia" w:hAnsiTheme="minorEastAsia" w:hint="eastAsia"/>
          <w:sz w:val="24"/>
          <w:szCs w:val="24"/>
        </w:rPr>
        <w:t>.1</w:t>
      </w:r>
      <w:r w:rsidR="00271374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AF7509">
        <w:rPr>
          <w:rFonts w:asciiTheme="minorEastAsia" w:eastAsiaTheme="minorEastAsia" w:hAnsiTheme="minorEastAsia" w:hint="eastAsia"/>
          <w:sz w:val="24"/>
          <w:szCs w:val="24"/>
        </w:rPr>
        <w:t>4G与移动互联网的关系</w:t>
      </w:r>
    </w:p>
    <w:p w:rsidR="00A34660" w:rsidRDefault="00F3495A" w:rsidP="00271374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A34660" w:rsidRPr="00A34660">
        <w:rPr>
          <w:rFonts w:asciiTheme="minorEastAsia" w:eastAsiaTheme="minorEastAsia" w:hAnsiTheme="minorEastAsia" w:hint="eastAsia"/>
          <w:sz w:val="24"/>
          <w:szCs w:val="24"/>
        </w:rPr>
        <w:t>.2</w:t>
      </w:r>
      <w:r w:rsidR="00271374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943205">
        <w:rPr>
          <w:rFonts w:asciiTheme="minorEastAsia" w:eastAsiaTheme="minorEastAsia" w:hAnsiTheme="minorEastAsia" w:hint="eastAsia"/>
          <w:sz w:val="24"/>
          <w:szCs w:val="24"/>
        </w:rPr>
        <w:t>4G 在中国的发展</w:t>
      </w:r>
      <w:commentRangeStart w:id="37"/>
      <w:r w:rsidR="00943205">
        <w:rPr>
          <w:rFonts w:asciiTheme="minorEastAsia" w:eastAsiaTheme="minorEastAsia" w:hAnsiTheme="minorEastAsia" w:hint="eastAsia"/>
          <w:sz w:val="24"/>
          <w:szCs w:val="24"/>
        </w:rPr>
        <w:t>现状</w:t>
      </w:r>
      <w:commentRangeEnd w:id="37"/>
      <w:r w:rsidR="00211068">
        <w:rPr>
          <w:rStyle w:val="a5"/>
        </w:rPr>
        <w:commentReference w:id="37"/>
      </w:r>
    </w:p>
    <w:p w:rsidR="00271374" w:rsidRDefault="00F3495A" w:rsidP="00271374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271374">
        <w:rPr>
          <w:rFonts w:asciiTheme="minorEastAsia" w:eastAsiaTheme="minorEastAsia" w:hAnsiTheme="minorEastAsia" w:hint="eastAsia"/>
          <w:sz w:val="24"/>
          <w:szCs w:val="24"/>
        </w:rPr>
        <w:t>.3 4G</w:t>
      </w:r>
      <w:r w:rsidR="0072670C">
        <w:rPr>
          <w:rFonts w:asciiTheme="minorEastAsia" w:eastAsiaTheme="minorEastAsia" w:hAnsiTheme="minorEastAsia" w:hint="eastAsia"/>
          <w:sz w:val="24"/>
          <w:szCs w:val="24"/>
        </w:rPr>
        <w:t>的推广对移动视频发展的</w:t>
      </w:r>
      <w:r w:rsidR="00AF7509">
        <w:rPr>
          <w:rFonts w:asciiTheme="minorEastAsia" w:eastAsiaTheme="minorEastAsia" w:hAnsiTheme="minorEastAsia" w:hint="eastAsia"/>
          <w:sz w:val="24"/>
          <w:szCs w:val="24"/>
        </w:rPr>
        <w:t>影响</w:t>
      </w:r>
    </w:p>
    <w:p w:rsidR="00AF7509" w:rsidRPr="00BB6315" w:rsidRDefault="00AF7509" w:rsidP="00271374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BB6315">
        <w:rPr>
          <w:rFonts w:asciiTheme="minorEastAsia" w:eastAsiaTheme="minorEastAsia" w:hAnsiTheme="minorEastAsia" w:hint="eastAsia"/>
          <w:szCs w:val="21"/>
        </w:rPr>
        <w:t xml:space="preserve">     网络环境方面</w:t>
      </w:r>
    </w:p>
    <w:p w:rsidR="00AF7509" w:rsidRPr="00BB6315" w:rsidRDefault="00AF7509" w:rsidP="00271374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BB6315">
        <w:rPr>
          <w:rFonts w:asciiTheme="minorEastAsia" w:eastAsiaTheme="minorEastAsia" w:hAnsiTheme="minorEastAsia" w:hint="eastAsia"/>
          <w:szCs w:val="21"/>
        </w:rPr>
        <w:t xml:space="preserve">     流量资费方面</w:t>
      </w:r>
    </w:p>
    <w:p w:rsidR="00AF7509" w:rsidRPr="00271374" w:rsidRDefault="00AF7509" w:rsidP="00271374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BB6315">
        <w:rPr>
          <w:rFonts w:asciiTheme="minorEastAsia" w:eastAsiaTheme="minorEastAsia" w:hAnsiTheme="minorEastAsia" w:hint="eastAsia"/>
          <w:szCs w:val="21"/>
        </w:rPr>
        <w:t xml:space="preserve">     运营商策略方面</w:t>
      </w:r>
      <w:r w:rsidR="00F3495A">
        <w:rPr>
          <w:rFonts w:asciiTheme="minorEastAsia" w:eastAsiaTheme="minorEastAsia" w:hAnsiTheme="minorEastAsia" w:hint="eastAsia"/>
          <w:szCs w:val="21"/>
        </w:rPr>
        <w:t>：补贴，与视频媒体的合作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A34660" w:rsidRPr="00A34660" w:rsidRDefault="00A34660" w:rsidP="007362F8">
      <w:pPr>
        <w:rPr>
          <w:rFonts w:asciiTheme="minorEastAsia" w:eastAsiaTheme="minorEastAsia" w:hAnsiTheme="minorEastAsia"/>
          <w:sz w:val="24"/>
          <w:szCs w:val="24"/>
        </w:rPr>
      </w:pPr>
    </w:p>
    <w:p w:rsidR="00A34660" w:rsidRPr="00A34660" w:rsidRDefault="00471180" w:rsidP="007362F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A34660" w:rsidRPr="00A34660">
        <w:rPr>
          <w:rFonts w:asciiTheme="minorEastAsia" w:eastAsiaTheme="minorEastAsia" w:hAnsiTheme="minorEastAsia" w:hint="eastAsia"/>
          <w:sz w:val="24"/>
          <w:szCs w:val="24"/>
        </w:rPr>
        <w:t>. 移动视频的发展趋势</w:t>
      </w:r>
    </w:p>
    <w:p w:rsidR="00A34660" w:rsidRDefault="00F3495A" w:rsidP="00271374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271374">
        <w:rPr>
          <w:rFonts w:asciiTheme="minorEastAsia" w:eastAsiaTheme="minorEastAsia" w:hAnsiTheme="minorEastAsia" w:hint="eastAsia"/>
          <w:sz w:val="24"/>
          <w:szCs w:val="24"/>
        </w:rPr>
        <w:t>.1 移动视频用户规模</w:t>
      </w:r>
      <w:r w:rsidR="00AF7509">
        <w:rPr>
          <w:rFonts w:asciiTheme="minorEastAsia" w:eastAsiaTheme="minorEastAsia" w:hAnsiTheme="minorEastAsia" w:hint="eastAsia"/>
          <w:sz w:val="24"/>
          <w:szCs w:val="24"/>
        </w:rPr>
        <w:t>与用户行为</w:t>
      </w:r>
      <w:r w:rsidR="00271374">
        <w:rPr>
          <w:rFonts w:asciiTheme="minorEastAsia" w:eastAsiaTheme="minorEastAsia" w:hAnsiTheme="minorEastAsia" w:hint="eastAsia"/>
          <w:sz w:val="24"/>
          <w:szCs w:val="24"/>
        </w:rPr>
        <w:t>趋势</w:t>
      </w:r>
    </w:p>
    <w:p w:rsidR="00271374" w:rsidRDefault="00F3495A" w:rsidP="00271374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943205">
        <w:rPr>
          <w:rFonts w:asciiTheme="minorEastAsia" w:eastAsiaTheme="minorEastAsia" w:hAnsiTheme="minorEastAsia" w:hint="eastAsia"/>
          <w:sz w:val="24"/>
          <w:szCs w:val="24"/>
        </w:rPr>
        <w:t>.2 移动视频行业格局的变化</w:t>
      </w:r>
    </w:p>
    <w:p w:rsidR="00F3495A" w:rsidRPr="00E6110A" w:rsidRDefault="00E6110A" w:rsidP="00E6110A">
      <w:pPr>
        <w:ind w:leftChars="200" w:left="420" w:firstLine="480"/>
        <w:rPr>
          <w:rFonts w:asciiTheme="minorEastAsia" w:eastAsiaTheme="minorEastAsia" w:hAnsiTheme="minorEastAsia"/>
          <w:szCs w:val="21"/>
        </w:rPr>
      </w:pPr>
      <w:r w:rsidRPr="00E6110A">
        <w:rPr>
          <w:rFonts w:asciiTheme="minorEastAsia" w:eastAsiaTheme="minorEastAsia" w:hAnsiTheme="minorEastAsia" w:hint="eastAsia"/>
          <w:szCs w:val="21"/>
        </w:rPr>
        <w:t>视频媒体向行业上下游扩张（内容与终端两方面）</w:t>
      </w:r>
    </w:p>
    <w:p w:rsidR="00E6110A" w:rsidRPr="00E6110A" w:rsidRDefault="00E6110A" w:rsidP="00E6110A">
      <w:pPr>
        <w:ind w:leftChars="200" w:left="420" w:firstLine="480"/>
        <w:rPr>
          <w:rFonts w:asciiTheme="minorEastAsia" w:eastAsiaTheme="minorEastAsia" w:hAnsiTheme="minorEastAsia"/>
          <w:sz w:val="24"/>
          <w:szCs w:val="24"/>
        </w:rPr>
      </w:pPr>
      <w:r w:rsidRPr="00E6110A">
        <w:rPr>
          <w:rFonts w:asciiTheme="minorEastAsia" w:eastAsiaTheme="minorEastAsia" w:hAnsiTheme="minorEastAsia" w:hint="eastAsia"/>
          <w:szCs w:val="21"/>
        </w:rPr>
        <w:lastRenderedPageBreak/>
        <w:t>传统电视媒体参与移动视频竞争</w:t>
      </w:r>
    </w:p>
    <w:p w:rsidR="00943205" w:rsidRPr="00943205" w:rsidRDefault="00F3495A" w:rsidP="00271374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943205">
        <w:rPr>
          <w:rFonts w:asciiTheme="minorEastAsia" w:eastAsiaTheme="minorEastAsia" w:hAnsiTheme="minorEastAsia" w:hint="eastAsia"/>
          <w:sz w:val="24"/>
          <w:szCs w:val="24"/>
        </w:rPr>
        <w:t>.3 移动视频营销</w:t>
      </w:r>
      <w:r w:rsidR="0072670C">
        <w:rPr>
          <w:rFonts w:asciiTheme="minorEastAsia" w:eastAsiaTheme="minorEastAsia" w:hAnsiTheme="minorEastAsia" w:hint="eastAsia"/>
          <w:sz w:val="24"/>
          <w:szCs w:val="24"/>
        </w:rPr>
        <w:t>的发展趋势</w:t>
      </w:r>
    </w:p>
    <w:p w:rsidR="00A34660" w:rsidRDefault="00A34660" w:rsidP="007362F8">
      <w:pPr>
        <w:rPr>
          <w:rFonts w:asciiTheme="minorEastAsia" w:eastAsiaTheme="minorEastAsia" w:hAnsiTheme="minorEastAsia"/>
          <w:sz w:val="24"/>
          <w:szCs w:val="24"/>
        </w:rPr>
      </w:pPr>
    </w:p>
    <w:p w:rsidR="00471180" w:rsidRPr="00A34660" w:rsidRDefault="00471180" w:rsidP="00471180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A34660">
        <w:rPr>
          <w:rFonts w:asciiTheme="minorEastAsia" w:eastAsiaTheme="minorEastAsia" w:hAnsiTheme="minorEastAsia" w:hint="eastAsia"/>
          <w:sz w:val="24"/>
          <w:szCs w:val="24"/>
        </w:rPr>
        <w:t>. 移动视频发展存在的问题与</w:t>
      </w:r>
      <w:r>
        <w:rPr>
          <w:rFonts w:asciiTheme="minorEastAsia" w:eastAsiaTheme="minorEastAsia" w:hAnsiTheme="minorEastAsia" w:hint="eastAsia"/>
          <w:sz w:val="24"/>
          <w:szCs w:val="24"/>
        </w:rPr>
        <w:t>挑战</w:t>
      </w:r>
    </w:p>
    <w:p w:rsidR="00471180" w:rsidRDefault="00F3495A" w:rsidP="00471180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5.1</w:t>
      </w:r>
      <w:r w:rsidR="00471180">
        <w:rPr>
          <w:rFonts w:asciiTheme="minorEastAsia" w:eastAsiaTheme="minorEastAsia" w:hAnsiTheme="minorEastAsia" w:hint="eastAsia"/>
          <w:sz w:val="24"/>
          <w:szCs w:val="24"/>
        </w:rPr>
        <w:t>移动视频面临的发展瓶颈</w:t>
      </w:r>
    </w:p>
    <w:p w:rsidR="00F3495A" w:rsidRPr="00F3495A" w:rsidRDefault="00F3495A" w:rsidP="00471180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5.2移动视频广告在发展中的</w:t>
      </w:r>
      <w:commentRangeStart w:id="38"/>
      <w:r>
        <w:rPr>
          <w:rFonts w:asciiTheme="minorEastAsia" w:eastAsiaTheme="minorEastAsia" w:hAnsiTheme="minorEastAsia" w:hint="eastAsia"/>
          <w:sz w:val="24"/>
          <w:szCs w:val="24"/>
        </w:rPr>
        <w:t>问题</w:t>
      </w:r>
      <w:commentRangeEnd w:id="38"/>
      <w:r w:rsidR="00211068">
        <w:rPr>
          <w:rStyle w:val="a5"/>
        </w:rPr>
        <w:commentReference w:id="38"/>
      </w:r>
    </w:p>
    <w:p w:rsidR="00A34660" w:rsidRPr="00471180" w:rsidRDefault="00A34660" w:rsidP="007362F8">
      <w:pPr>
        <w:rPr>
          <w:rFonts w:asciiTheme="minorEastAsia" w:eastAsiaTheme="minorEastAsia" w:hAnsiTheme="minorEastAsia"/>
          <w:sz w:val="24"/>
          <w:szCs w:val="24"/>
        </w:rPr>
      </w:pPr>
    </w:p>
    <w:p w:rsidR="00A34660" w:rsidRPr="00A34660" w:rsidRDefault="00A34660" w:rsidP="007362F8">
      <w:pPr>
        <w:rPr>
          <w:rFonts w:asciiTheme="minorEastAsia" w:eastAsiaTheme="minorEastAsia" w:hAnsiTheme="minorEastAsia"/>
          <w:sz w:val="24"/>
          <w:szCs w:val="24"/>
        </w:rPr>
      </w:pPr>
    </w:p>
    <w:sectPr w:rsidR="00A34660" w:rsidRPr="00A34660" w:rsidSect="0019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7" w:author="李黎丹" w:date="2014-12-04T11:25:00Z" w:initials="l">
    <w:p w:rsidR="00211068" w:rsidRDefault="0021106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proofErr w:type="gramStart"/>
      <w:r>
        <w:rPr>
          <w:rFonts w:hint="eastAsia"/>
        </w:rPr>
        <w:t>两节建议</w:t>
      </w:r>
      <w:proofErr w:type="gramEnd"/>
      <w:r>
        <w:rPr>
          <w:rFonts w:hint="eastAsia"/>
        </w:rPr>
        <w:t>去掉，本部分集中于对视频影像的几个方面就行</w:t>
      </w:r>
    </w:p>
  </w:comment>
  <w:comment w:id="38" w:author="李黎丹" w:date="2014-12-04T11:26:00Z" w:initials="l">
    <w:p w:rsidR="00211068" w:rsidRDefault="00211068">
      <w:pPr>
        <w:pStyle w:val="a6"/>
      </w:pPr>
      <w:r>
        <w:rPr>
          <w:rStyle w:val="a5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14C" w:rsidRDefault="00C9014C" w:rsidP="00211068">
      <w:r>
        <w:separator/>
      </w:r>
    </w:p>
  </w:endnote>
  <w:endnote w:type="continuationSeparator" w:id="0">
    <w:p w:rsidR="00C9014C" w:rsidRDefault="00C9014C" w:rsidP="00211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14C" w:rsidRDefault="00C9014C" w:rsidP="00211068">
      <w:r>
        <w:separator/>
      </w:r>
    </w:p>
  </w:footnote>
  <w:footnote w:type="continuationSeparator" w:id="0">
    <w:p w:rsidR="00C9014C" w:rsidRDefault="00C9014C" w:rsidP="002110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7BBC"/>
    <w:multiLevelType w:val="multilevel"/>
    <w:tmpl w:val="09867BB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20E6955"/>
    <w:multiLevelType w:val="multilevel"/>
    <w:tmpl w:val="120E695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62F8"/>
    <w:rsid w:val="000319F7"/>
    <w:rsid w:val="001963F5"/>
    <w:rsid w:val="00211068"/>
    <w:rsid w:val="00271374"/>
    <w:rsid w:val="00471180"/>
    <w:rsid w:val="0072670C"/>
    <w:rsid w:val="007362F8"/>
    <w:rsid w:val="00772425"/>
    <w:rsid w:val="00816429"/>
    <w:rsid w:val="00827E40"/>
    <w:rsid w:val="00867CFA"/>
    <w:rsid w:val="008B6005"/>
    <w:rsid w:val="00943205"/>
    <w:rsid w:val="00A34660"/>
    <w:rsid w:val="00AD402A"/>
    <w:rsid w:val="00AF7509"/>
    <w:rsid w:val="00B17A5C"/>
    <w:rsid w:val="00BB6315"/>
    <w:rsid w:val="00C424DB"/>
    <w:rsid w:val="00C9014C"/>
    <w:rsid w:val="00CB553F"/>
    <w:rsid w:val="00E2624A"/>
    <w:rsid w:val="00E6110A"/>
    <w:rsid w:val="00F34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2F8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7362F8"/>
    <w:pPr>
      <w:ind w:firstLineChars="200" w:firstLine="420"/>
    </w:pPr>
    <w:rPr>
      <w:rFonts w:cs="Times New Roman"/>
    </w:rPr>
  </w:style>
  <w:style w:type="paragraph" w:customStyle="1" w:styleId="2">
    <w:name w:val="列出段落2"/>
    <w:basedOn w:val="a"/>
    <w:uiPriority w:val="34"/>
    <w:qFormat/>
    <w:rsid w:val="007362F8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211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1068"/>
    <w:rPr>
      <w:rFonts w:ascii="Calibri" w:eastAsia="宋体" w:hAnsi="Calibri" w:cs="黑体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1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1068"/>
    <w:rPr>
      <w:rFonts w:ascii="Calibri" w:eastAsia="宋体" w:hAnsi="Calibri" w:cs="黑体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11068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11068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211068"/>
    <w:rPr>
      <w:rFonts w:ascii="Calibri" w:eastAsia="宋体" w:hAnsi="Calibri" w:cs="黑体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11068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211068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21106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11068"/>
    <w:rPr>
      <w:rFonts w:ascii="Calibri" w:eastAsia="宋体" w:hAnsi="Calibri" w:cs="黑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2F8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7362F8"/>
    <w:pPr>
      <w:ind w:firstLineChars="200" w:firstLine="420"/>
    </w:pPr>
    <w:rPr>
      <w:rFonts w:cs="Times New Roman"/>
    </w:rPr>
  </w:style>
  <w:style w:type="paragraph" w:customStyle="1" w:styleId="2">
    <w:name w:val="列出段落2"/>
    <w:basedOn w:val="a"/>
    <w:uiPriority w:val="34"/>
    <w:qFormat/>
    <w:rsid w:val="007362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李黎丹</cp:lastModifiedBy>
  <cp:revision>5</cp:revision>
  <dcterms:created xsi:type="dcterms:W3CDTF">2014-12-02T06:57:00Z</dcterms:created>
  <dcterms:modified xsi:type="dcterms:W3CDTF">2014-12-04T07:43:00Z</dcterms:modified>
</cp:coreProperties>
</file>