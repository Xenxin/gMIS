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175" w:rsidRPr="00336C7F" w:rsidRDefault="00336C7F">
      <w:pPr>
        <w:rPr>
          <w:rFonts w:ascii="微软雅黑" w:eastAsia="微软雅黑" w:hAnsi="微软雅黑"/>
          <w:sz w:val="24"/>
          <w:szCs w:val="24"/>
        </w:rPr>
      </w:pPr>
      <w:r w:rsidRPr="00336C7F">
        <w:rPr>
          <w:rFonts w:ascii="微软雅黑" w:eastAsia="微软雅黑" w:hAnsi="微软雅黑" w:hint="eastAsia"/>
          <w:sz w:val="24"/>
          <w:szCs w:val="24"/>
        </w:rPr>
        <w:t>《</w:t>
      </w:r>
      <w:r w:rsidRPr="00336C7F">
        <w:rPr>
          <w:rFonts w:ascii="微软雅黑" w:eastAsia="微软雅黑" w:hAnsi="微软雅黑"/>
          <w:sz w:val="24"/>
          <w:szCs w:val="24"/>
        </w:rPr>
        <w:t>中国移动互联网发展报告》</w:t>
      </w:r>
      <w:r w:rsidRPr="00336C7F">
        <w:rPr>
          <w:rFonts w:ascii="微软雅黑" w:eastAsia="微软雅黑" w:hAnsi="微软雅黑" w:hint="eastAsia"/>
          <w:sz w:val="24"/>
          <w:szCs w:val="24"/>
        </w:rPr>
        <w:t>（2015）专题</w:t>
      </w:r>
      <w:r w:rsidRPr="00336C7F">
        <w:rPr>
          <w:rFonts w:ascii="微软雅黑" w:eastAsia="微软雅黑" w:hAnsi="微软雅黑"/>
          <w:sz w:val="24"/>
          <w:szCs w:val="24"/>
        </w:rPr>
        <w:t>稿</w:t>
      </w:r>
    </w:p>
    <w:p w:rsidR="00336C7F" w:rsidRPr="007F7AE3" w:rsidRDefault="00336C7F" w:rsidP="00336C7F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7F7AE3">
        <w:rPr>
          <w:rFonts w:ascii="微软雅黑" w:eastAsia="微软雅黑" w:hAnsi="微软雅黑" w:hint="eastAsia"/>
          <w:b/>
          <w:sz w:val="32"/>
          <w:szCs w:val="32"/>
        </w:rPr>
        <w:t>“人工智能</w:t>
      </w:r>
      <w:r w:rsidRPr="007F7AE3">
        <w:rPr>
          <w:rFonts w:ascii="微软雅黑" w:eastAsia="微软雅黑" w:hAnsi="微软雅黑"/>
          <w:b/>
          <w:sz w:val="32"/>
          <w:szCs w:val="32"/>
        </w:rPr>
        <w:t>在移动互联网的应用</w:t>
      </w:r>
      <w:r w:rsidRPr="007F7AE3">
        <w:rPr>
          <w:rFonts w:ascii="微软雅黑" w:eastAsia="微软雅黑" w:hAnsi="微软雅黑" w:hint="eastAsia"/>
          <w:b/>
          <w:sz w:val="32"/>
          <w:szCs w:val="32"/>
        </w:rPr>
        <w:t>”撰写</w:t>
      </w:r>
      <w:r w:rsidRPr="007F7AE3">
        <w:rPr>
          <w:rFonts w:ascii="微软雅黑" w:eastAsia="微软雅黑" w:hAnsi="微软雅黑"/>
          <w:b/>
          <w:sz w:val="32"/>
          <w:szCs w:val="32"/>
        </w:rPr>
        <w:t>提纲</w:t>
      </w:r>
    </w:p>
    <w:p w:rsidR="00336C7F" w:rsidRDefault="00336C7F" w:rsidP="00336C7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关键词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人工智能 自然语言</w:t>
      </w:r>
      <w:r>
        <w:rPr>
          <w:rFonts w:ascii="微软雅黑" w:eastAsia="微软雅黑" w:hAnsi="微软雅黑"/>
          <w:szCs w:val="21"/>
        </w:rPr>
        <w:t>处理</w:t>
      </w:r>
      <w:r>
        <w:rPr>
          <w:rFonts w:ascii="微软雅黑" w:eastAsia="微软雅黑" w:hAnsi="微软雅黑" w:hint="eastAsia"/>
          <w:szCs w:val="21"/>
        </w:rPr>
        <w:t xml:space="preserve"> 深度神经网络 搜索</w:t>
      </w:r>
      <w:r>
        <w:rPr>
          <w:rFonts w:ascii="微软雅黑" w:eastAsia="微软雅黑" w:hAnsi="微软雅黑"/>
          <w:szCs w:val="21"/>
        </w:rPr>
        <w:t>引擎</w:t>
      </w:r>
      <w:r>
        <w:rPr>
          <w:rFonts w:ascii="微软雅黑" w:eastAsia="微软雅黑" w:hAnsi="微软雅黑" w:hint="eastAsia"/>
          <w:szCs w:val="21"/>
        </w:rPr>
        <w:t xml:space="preserve"> 机器学习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大数据 情感分析 人机</w:t>
      </w:r>
      <w:r>
        <w:rPr>
          <w:rFonts w:ascii="微软雅黑" w:eastAsia="微软雅黑" w:hAnsi="微软雅黑"/>
          <w:szCs w:val="21"/>
        </w:rPr>
        <w:t>关系</w:t>
      </w:r>
    </w:p>
    <w:p w:rsidR="00336C7F" w:rsidRPr="00092693" w:rsidRDefault="00336C7F" w:rsidP="00336C7F">
      <w:pPr>
        <w:rPr>
          <w:rFonts w:ascii="微软雅黑" w:eastAsia="微软雅黑" w:hAnsi="微软雅黑"/>
          <w:b/>
          <w:szCs w:val="21"/>
        </w:rPr>
      </w:pPr>
      <w:r w:rsidRPr="00092693">
        <w:rPr>
          <w:rFonts w:ascii="微软雅黑" w:eastAsia="微软雅黑" w:hAnsi="微软雅黑"/>
          <w:b/>
          <w:szCs w:val="21"/>
        </w:rPr>
        <w:t>Part I</w:t>
      </w:r>
      <w:r w:rsidRPr="00092693">
        <w:rPr>
          <w:rFonts w:ascii="微软雅黑" w:eastAsia="微软雅黑" w:hAnsi="微软雅黑" w:hint="eastAsia"/>
          <w:b/>
          <w:szCs w:val="21"/>
        </w:rPr>
        <w:t xml:space="preserve"> 步入人工智能新</w:t>
      </w:r>
      <w:r w:rsidRPr="00092693">
        <w:rPr>
          <w:rFonts w:ascii="微软雅黑" w:eastAsia="微软雅黑" w:hAnsi="微软雅黑"/>
          <w:b/>
          <w:szCs w:val="21"/>
        </w:rPr>
        <w:t>时代</w:t>
      </w:r>
      <w:r w:rsidR="00092693" w:rsidRPr="00092693">
        <w:rPr>
          <w:rFonts w:ascii="微软雅黑" w:eastAsia="微软雅黑" w:hAnsi="微软雅黑" w:hint="eastAsia"/>
          <w:b/>
          <w:szCs w:val="21"/>
        </w:rPr>
        <w:t xml:space="preserve"> （约2000字）</w:t>
      </w:r>
    </w:p>
    <w:p w:rsidR="00336C7F" w:rsidRDefault="00336C7F" w:rsidP="00336C7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简要概述</w:t>
      </w:r>
      <w:r>
        <w:rPr>
          <w:rFonts w:ascii="微软雅黑" w:eastAsia="微软雅黑" w:hAnsi="微软雅黑"/>
          <w:szCs w:val="21"/>
        </w:rPr>
        <w:t>人工智能</w:t>
      </w:r>
      <w:r>
        <w:rPr>
          <w:rFonts w:ascii="微软雅黑" w:eastAsia="微软雅黑" w:hAnsi="微软雅黑" w:hint="eastAsia"/>
          <w:szCs w:val="21"/>
        </w:rPr>
        <w:t>从1950年代</w:t>
      </w:r>
      <w:r>
        <w:rPr>
          <w:rFonts w:ascii="微软雅黑" w:eastAsia="微软雅黑" w:hAnsi="微软雅黑"/>
          <w:szCs w:val="21"/>
        </w:rPr>
        <w:t>以来的</w:t>
      </w:r>
      <w:r>
        <w:rPr>
          <w:rFonts w:ascii="微软雅黑" w:eastAsia="微软雅黑" w:hAnsi="微软雅黑" w:hint="eastAsia"/>
          <w:szCs w:val="21"/>
        </w:rPr>
        <w:t>主要</w:t>
      </w:r>
      <w:r>
        <w:rPr>
          <w:rFonts w:ascii="微软雅黑" w:eastAsia="微软雅黑" w:hAnsi="微软雅黑"/>
          <w:szCs w:val="21"/>
        </w:rPr>
        <w:t>发展</w:t>
      </w:r>
      <w:r>
        <w:rPr>
          <w:rFonts w:ascii="微软雅黑" w:eastAsia="微软雅黑" w:hAnsi="微软雅黑" w:hint="eastAsia"/>
          <w:szCs w:val="21"/>
        </w:rPr>
        <w:t>阶段，以微软小冰</w:t>
      </w:r>
      <w:r>
        <w:rPr>
          <w:rFonts w:ascii="微软雅黑" w:eastAsia="微软雅黑" w:hAnsi="微软雅黑"/>
          <w:szCs w:val="21"/>
        </w:rPr>
        <w:t>、微软小娜的发布</w:t>
      </w:r>
      <w:r>
        <w:rPr>
          <w:rFonts w:ascii="微软雅黑" w:eastAsia="微软雅黑" w:hAnsi="微软雅黑" w:hint="eastAsia"/>
          <w:szCs w:val="21"/>
        </w:rPr>
        <w:t>为例</w:t>
      </w:r>
      <w:r>
        <w:rPr>
          <w:rFonts w:ascii="微软雅黑" w:eastAsia="微软雅黑" w:hAnsi="微软雅黑"/>
          <w:szCs w:val="21"/>
        </w:rPr>
        <w:t>，说明</w:t>
      </w:r>
      <w:r>
        <w:rPr>
          <w:rFonts w:ascii="微软雅黑" w:eastAsia="微软雅黑" w:hAnsi="微软雅黑" w:hint="eastAsia"/>
          <w:szCs w:val="21"/>
        </w:rPr>
        <w:t>随着移动互联网</w:t>
      </w:r>
      <w:r>
        <w:rPr>
          <w:rFonts w:ascii="微软雅黑" w:eastAsia="微软雅黑" w:hAnsi="微软雅黑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大数据</w:t>
      </w:r>
      <w:r>
        <w:rPr>
          <w:rFonts w:ascii="微软雅黑" w:eastAsia="微软雅黑" w:hAnsi="微软雅黑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自然</w:t>
      </w:r>
      <w:r>
        <w:rPr>
          <w:rFonts w:ascii="微软雅黑" w:eastAsia="微软雅黑" w:hAnsi="微软雅黑"/>
          <w:szCs w:val="21"/>
        </w:rPr>
        <w:t>语言处理、机器学习、深度神经网络</w:t>
      </w:r>
      <w:r>
        <w:rPr>
          <w:rFonts w:ascii="微软雅黑" w:eastAsia="微软雅黑" w:hAnsi="微软雅黑" w:hint="eastAsia"/>
          <w:szCs w:val="21"/>
        </w:rPr>
        <w:t>等技术的</w:t>
      </w:r>
      <w:r>
        <w:rPr>
          <w:rFonts w:ascii="微软雅黑" w:eastAsia="微软雅黑" w:hAnsi="微软雅黑"/>
          <w:szCs w:val="21"/>
        </w:rPr>
        <w:t>最新</w:t>
      </w:r>
      <w:r>
        <w:rPr>
          <w:rFonts w:ascii="微软雅黑" w:eastAsia="微软雅黑" w:hAnsi="微软雅黑" w:hint="eastAsia"/>
          <w:szCs w:val="21"/>
        </w:rPr>
        <w:t>进展</w:t>
      </w:r>
      <w:r w:rsidR="00F06AD8">
        <w:rPr>
          <w:rFonts w:ascii="微软雅黑" w:eastAsia="微软雅黑" w:hAnsi="微软雅黑"/>
          <w:szCs w:val="21"/>
        </w:rPr>
        <w:t>，人工智能进入了全新时代，并</w:t>
      </w:r>
      <w:r w:rsidR="00F06AD8">
        <w:rPr>
          <w:rFonts w:ascii="微软雅黑" w:eastAsia="微软雅黑" w:hAnsi="微软雅黑" w:hint="eastAsia"/>
          <w:szCs w:val="21"/>
        </w:rPr>
        <w:t>将引发</w:t>
      </w:r>
      <w:r w:rsidR="00F06AD8">
        <w:rPr>
          <w:rFonts w:ascii="微软雅黑" w:eastAsia="微软雅黑" w:hAnsi="微软雅黑"/>
          <w:szCs w:val="21"/>
        </w:rPr>
        <w:t>下一个</w:t>
      </w:r>
      <w:r w:rsidR="00F06AD8">
        <w:rPr>
          <w:rFonts w:ascii="微软雅黑" w:eastAsia="微软雅黑" w:hAnsi="微软雅黑" w:hint="eastAsia"/>
          <w:szCs w:val="21"/>
        </w:rPr>
        <w:t>重要的科技</w:t>
      </w:r>
      <w:r w:rsidR="00F06AD8">
        <w:rPr>
          <w:rFonts w:ascii="微软雅黑" w:eastAsia="微软雅黑" w:hAnsi="微软雅黑"/>
          <w:szCs w:val="21"/>
        </w:rPr>
        <w:t>应用热潮。</w:t>
      </w:r>
    </w:p>
    <w:p w:rsidR="00F06AD8" w:rsidRDefault="00F06AD8" w:rsidP="00F06AD8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人工智能技术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沿革</w:t>
      </w:r>
      <w:r w:rsidR="00092693"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约800字</w:t>
      </w:r>
      <w:r w:rsidR="00092693">
        <w:rPr>
          <w:rFonts w:ascii="微软雅黑" w:eastAsia="微软雅黑" w:hAnsi="微软雅黑" w:hint="eastAsia"/>
          <w:szCs w:val="21"/>
        </w:rPr>
        <w:t>）</w:t>
      </w:r>
    </w:p>
    <w:p w:rsidR="00F06AD8" w:rsidRDefault="00F06AD8" w:rsidP="00F06AD8">
      <w:pPr>
        <w:pStyle w:val="ListParagraph"/>
        <w:numPr>
          <w:ilvl w:val="0"/>
          <w:numId w:val="1"/>
        </w:numPr>
        <w:ind w:firstLineChars="0"/>
        <w:rPr>
          <w:ins w:id="0" w:author="刘振兴" w:date="2014-12-01T15:47:00Z"/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引发人工智能应用新</w:t>
      </w:r>
      <w:r>
        <w:rPr>
          <w:rFonts w:ascii="微软雅黑" w:eastAsia="微软雅黑" w:hAnsi="微软雅黑"/>
          <w:szCs w:val="21"/>
        </w:rPr>
        <w:t>热潮</w:t>
      </w:r>
      <w:r>
        <w:rPr>
          <w:rFonts w:ascii="微软雅黑" w:eastAsia="微软雅黑" w:hAnsi="微软雅黑" w:hint="eastAsia"/>
          <w:szCs w:val="21"/>
        </w:rPr>
        <w:t>的关键技术革新</w:t>
      </w:r>
      <w:r w:rsidR="00092693"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约</w:t>
      </w:r>
      <w:r w:rsidR="00092693">
        <w:rPr>
          <w:rFonts w:ascii="微软雅黑" w:eastAsia="微软雅黑" w:hAnsi="微软雅黑" w:hint="eastAsia"/>
          <w:szCs w:val="21"/>
        </w:rPr>
        <w:t>12</w:t>
      </w:r>
      <w:r>
        <w:rPr>
          <w:rFonts w:ascii="微软雅黑" w:eastAsia="微软雅黑" w:hAnsi="微软雅黑" w:hint="eastAsia"/>
          <w:szCs w:val="21"/>
        </w:rPr>
        <w:t>00字</w:t>
      </w:r>
      <w:r w:rsidR="00092693">
        <w:rPr>
          <w:rFonts w:ascii="微软雅黑" w:eastAsia="微软雅黑" w:hAnsi="微软雅黑" w:hint="eastAsia"/>
          <w:szCs w:val="21"/>
        </w:rPr>
        <w:t>）</w:t>
      </w:r>
    </w:p>
    <w:p w:rsidR="005D4678" w:rsidRPr="00F06AD8" w:rsidRDefault="005D4678" w:rsidP="00F06AD8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ins w:id="1" w:author="刘振兴" w:date="2014-12-01T15:47:00Z">
        <w:r>
          <w:rPr>
            <w:rFonts w:ascii="微软雅黑" w:eastAsia="微软雅黑" w:hAnsi="微软雅黑" w:hint="eastAsia"/>
            <w:szCs w:val="21"/>
          </w:rPr>
          <w:t>移动互联网的兴盛</w:t>
        </w:r>
      </w:ins>
    </w:p>
    <w:p w:rsidR="00F06AD8" w:rsidRPr="00092693" w:rsidRDefault="00F06AD8" w:rsidP="00336C7F">
      <w:pPr>
        <w:rPr>
          <w:rFonts w:ascii="微软雅黑" w:eastAsia="微软雅黑" w:hAnsi="微软雅黑"/>
          <w:b/>
          <w:szCs w:val="21"/>
        </w:rPr>
      </w:pPr>
      <w:r w:rsidRPr="00092693">
        <w:rPr>
          <w:rFonts w:ascii="微软雅黑" w:eastAsia="微软雅黑" w:hAnsi="微软雅黑" w:hint="eastAsia"/>
          <w:b/>
          <w:szCs w:val="21"/>
        </w:rPr>
        <w:t>Part II</w:t>
      </w:r>
      <w:r w:rsidRPr="00092693">
        <w:rPr>
          <w:rFonts w:ascii="微软雅黑" w:eastAsia="微软雅黑" w:hAnsi="微软雅黑"/>
          <w:b/>
          <w:szCs w:val="21"/>
        </w:rPr>
        <w:t xml:space="preserve"> </w:t>
      </w:r>
      <w:r w:rsidRPr="00092693">
        <w:rPr>
          <w:rFonts w:ascii="微软雅黑" w:eastAsia="微软雅黑" w:hAnsi="微软雅黑" w:hint="eastAsia"/>
          <w:b/>
          <w:szCs w:val="21"/>
        </w:rPr>
        <w:t>人工智能</w:t>
      </w:r>
      <w:r w:rsidRPr="00092693">
        <w:rPr>
          <w:rFonts w:ascii="微软雅黑" w:eastAsia="微软雅黑" w:hAnsi="微软雅黑"/>
          <w:b/>
          <w:szCs w:val="21"/>
        </w:rPr>
        <w:t>+</w:t>
      </w:r>
      <w:r w:rsidRPr="00092693">
        <w:rPr>
          <w:rFonts w:ascii="微软雅黑" w:eastAsia="微软雅黑" w:hAnsi="微软雅黑" w:hint="eastAsia"/>
          <w:b/>
          <w:szCs w:val="21"/>
        </w:rPr>
        <w:t>移动</w:t>
      </w:r>
      <w:r w:rsidRPr="00092693">
        <w:rPr>
          <w:rFonts w:ascii="微软雅黑" w:eastAsia="微软雅黑" w:hAnsi="微软雅黑"/>
          <w:b/>
          <w:szCs w:val="21"/>
        </w:rPr>
        <w:t>互联的应用</w:t>
      </w:r>
      <w:r w:rsidR="00092693" w:rsidRPr="00092693">
        <w:rPr>
          <w:rFonts w:ascii="微软雅黑" w:eastAsia="微软雅黑" w:hAnsi="微软雅黑" w:hint="eastAsia"/>
          <w:b/>
          <w:szCs w:val="21"/>
        </w:rPr>
        <w:t xml:space="preserve"> （约4000字）</w:t>
      </w:r>
    </w:p>
    <w:p w:rsidR="00F06AD8" w:rsidRDefault="00F06AD8" w:rsidP="00336C7F">
      <w:pPr>
        <w:rPr>
          <w:ins w:id="2" w:author="刘振兴" w:date="2014-12-01T15:46:00Z"/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以</w:t>
      </w:r>
      <w:r>
        <w:rPr>
          <w:rFonts w:ascii="微软雅黑" w:eastAsia="微软雅黑" w:hAnsi="微软雅黑"/>
          <w:szCs w:val="21"/>
        </w:rPr>
        <w:t>微软小冰和微软小娜为例，</w:t>
      </w:r>
      <w:r>
        <w:rPr>
          <w:rFonts w:ascii="微软雅黑" w:eastAsia="微软雅黑" w:hAnsi="微软雅黑" w:hint="eastAsia"/>
          <w:szCs w:val="21"/>
        </w:rPr>
        <w:t>阐述微软</w:t>
      </w:r>
      <w:r>
        <w:rPr>
          <w:rFonts w:ascii="微软雅黑" w:eastAsia="微软雅黑" w:hAnsi="微软雅黑"/>
          <w:szCs w:val="21"/>
        </w:rPr>
        <w:t>在人工</w:t>
      </w:r>
      <w:r>
        <w:rPr>
          <w:rFonts w:ascii="微软雅黑" w:eastAsia="微软雅黑" w:hAnsi="微软雅黑" w:hint="eastAsia"/>
          <w:szCs w:val="21"/>
        </w:rPr>
        <w:t>智能+移动互联应用</w:t>
      </w:r>
      <w:r>
        <w:rPr>
          <w:rFonts w:ascii="微软雅黑" w:eastAsia="微软雅黑" w:hAnsi="微软雅黑"/>
          <w:szCs w:val="21"/>
        </w:rPr>
        <w:t>领域的</w:t>
      </w:r>
      <w:r>
        <w:rPr>
          <w:rFonts w:ascii="微软雅黑" w:eastAsia="微软雅黑" w:hAnsi="微软雅黑" w:hint="eastAsia"/>
          <w:szCs w:val="21"/>
        </w:rPr>
        <w:t>最新探索与经验</w:t>
      </w:r>
      <w:r>
        <w:rPr>
          <w:rFonts w:ascii="微软雅黑" w:eastAsia="微软雅黑" w:hAnsi="微软雅黑"/>
          <w:szCs w:val="21"/>
        </w:rPr>
        <w:t>。</w:t>
      </w:r>
    </w:p>
    <w:p w:rsidR="005D4678" w:rsidRPr="005D4678" w:rsidRDefault="005D4678" w:rsidP="005D4678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rPrChange w:id="3" w:author="刘振兴" w:date="2014-12-01T15:46:00Z">
            <w:rPr/>
          </w:rPrChange>
        </w:rPr>
        <w:pPrChange w:id="4" w:author="刘振兴" w:date="2014-12-01T15:46:00Z">
          <w:pPr/>
        </w:pPrChange>
      </w:pPr>
      <w:ins w:id="5" w:author="刘振兴" w:date="2014-12-01T15:46:00Z">
        <w:r>
          <w:rPr>
            <w:rFonts w:ascii="微软雅黑" w:eastAsia="微软雅黑" w:hAnsi="微软雅黑" w:hint="eastAsia"/>
            <w:szCs w:val="21"/>
          </w:rPr>
          <w:t>移动应用的流行、应用特色等</w:t>
        </w:r>
        <w:r>
          <w:rPr>
            <w:rFonts w:ascii="微软雅黑" w:eastAsia="微软雅黑" w:hAnsi="微软雅黑"/>
            <w:szCs w:val="21"/>
          </w:rPr>
          <w:t>…</w:t>
        </w:r>
        <w:r>
          <w:rPr>
            <w:rFonts w:ascii="微软雅黑" w:eastAsia="微软雅黑" w:hAnsi="微软雅黑" w:hint="eastAsia"/>
            <w:szCs w:val="21"/>
          </w:rPr>
          <w:t>.</w:t>
        </w:r>
      </w:ins>
    </w:p>
    <w:p w:rsidR="00F06AD8" w:rsidRDefault="00F06AD8" w:rsidP="00F06AD8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微软</w:t>
      </w:r>
      <w:r>
        <w:rPr>
          <w:rFonts w:ascii="微软雅黑" w:eastAsia="微软雅黑" w:hAnsi="微软雅黑"/>
          <w:szCs w:val="21"/>
        </w:rPr>
        <w:t>小冰的应用</w:t>
      </w:r>
      <w:r>
        <w:rPr>
          <w:rFonts w:ascii="微软雅黑" w:eastAsia="微软雅黑" w:hAnsi="微软雅黑" w:hint="eastAsia"/>
          <w:szCs w:val="21"/>
        </w:rPr>
        <w:t>与用户行为分析：以</w:t>
      </w:r>
      <w:r>
        <w:rPr>
          <w:rFonts w:ascii="微软雅黑" w:eastAsia="微软雅黑" w:hAnsi="微软雅黑"/>
          <w:szCs w:val="21"/>
        </w:rPr>
        <w:t>小冰</w:t>
      </w:r>
      <w:r>
        <w:rPr>
          <w:rFonts w:ascii="微软雅黑" w:eastAsia="微软雅黑" w:hAnsi="微软雅黑" w:hint="eastAsia"/>
          <w:szCs w:val="21"/>
        </w:rPr>
        <w:t>在7个中文移动</w:t>
      </w:r>
      <w:r>
        <w:rPr>
          <w:rFonts w:ascii="微软雅黑" w:eastAsia="微软雅黑" w:hAnsi="微软雅黑"/>
          <w:szCs w:val="21"/>
        </w:rPr>
        <w:t>平台</w:t>
      </w:r>
      <w:r>
        <w:rPr>
          <w:rFonts w:ascii="微软雅黑" w:eastAsia="微软雅黑" w:hAnsi="微软雅黑" w:hint="eastAsia"/>
          <w:szCs w:val="21"/>
        </w:rPr>
        <w:t>型产品上的</w:t>
      </w:r>
      <w:r>
        <w:rPr>
          <w:rFonts w:ascii="微软雅黑" w:eastAsia="微软雅黑" w:hAnsi="微软雅黑"/>
          <w:szCs w:val="21"/>
        </w:rPr>
        <w:t>应用实例和</w:t>
      </w:r>
      <w:r>
        <w:rPr>
          <w:rFonts w:ascii="微软雅黑" w:eastAsia="微软雅黑" w:hAnsi="微软雅黑" w:hint="eastAsia"/>
          <w:szCs w:val="21"/>
        </w:rPr>
        <w:t>反馈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给出跨平台的</w:t>
      </w:r>
      <w:r>
        <w:rPr>
          <w:rFonts w:ascii="微软雅黑" w:eastAsia="微软雅黑" w:hAnsi="微软雅黑"/>
          <w:szCs w:val="21"/>
        </w:rPr>
        <w:t>人工智能</w:t>
      </w:r>
      <w:r>
        <w:rPr>
          <w:rFonts w:ascii="微软雅黑" w:eastAsia="微软雅黑" w:hAnsi="微软雅黑" w:hint="eastAsia"/>
          <w:szCs w:val="21"/>
        </w:rPr>
        <w:t>伴侣的应用</w:t>
      </w:r>
      <w:r>
        <w:rPr>
          <w:rFonts w:ascii="微软雅黑" w:eastAsia="微软雅黑" w:hAnsi="微软雅黑"/>
          <w:szCs w:val="21"/>
        </w:rPr>
        <w:t>现状分析；</w:t>
      </w:r>
      <w:r w:rsidR="00092693">
        <w:rPr>
          <w:rFonts w:ascii="微软雅黑" w:eastAsia="微软雅黑" w:hAnsi="微软雅黑" w:hint="eastAsia"/>
          <w:szCs w:val="21"/>
        </w:rPr>
        <w:t>（</w:t>
      </w:r>
      <w:r w:rsidR="00092693">
        <w:rPr>
          <w:rFonts w:ascii="微软雅黑" w:eastAsia="微软雅黑" w:hAnsi="微软雅黑"/>
          <w:szCs w:val="21"/>
        </w:rPr>
        <w:t>约</w:t>
      </w:r>
      <w:r w:rsidR="00092693">
        <w:rPr>
          <w:rFonts w:ascii="微软雅黑" w:eastAsia="微软雅黑" w:hAnsi="微软雅黑" w:hint="eastAsia"/>
          <w:szCs w:val="21"/>
        </w:rPr>
        <w:t>3000字）</w:t>
      </w:r>
    </w:p>
    <w:p w:rsidR="00F06AD8" w:rsidRDefault="00F06AD8" w:rsidP="00F06AD8">
      <w:pPr>
        <w:pStyle w:val="ListParagraph"/>
        <w:numPr>
          <w:ilvl w:val="0"/>
          <w:numId w:val="2"/>
        </w:numPr>
        <w:ind w:firstLineChars="0"/>
        <w:rPr>
          <w:ins w:id="6" w:author="刘振兴" w:date="2014-12-01T15:46:00Z"/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微软</w:t>
      </w:r>
      <w:r>
        <w:rPr>
          <w:rFonts w:ascii="微软雅黑" w:eastAsia="微软雅黑" w:hAnsi="微软雅黑"/>
          <w:szCs w:val="21"/>
        </w:rPr>
        <w:t>小娜的应用</w:t>
      </w: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/>
          <w:szCs w:val="21"/>
        </w:rPr>
        <w:t>用户</w:t>
      </w:r>
      <w:r>
        <w:rPr>
          <w:rFonts w:ascii="微软雅黑" w:eastAsia="微软雅黑" w:hAnsi="微软雅黑" w:hint="eastAsia"/>
          <w:szCs w:val="21"/>
        </w:rPr>
        <w:t>行为分析：以</w:t>
      </w:r>
      <w:r>
        <w:rPr>
          <w:rFonts w:ascii="微软雅黑" w:eastAsia="微软雅黑" w:hAnsi="微软雅黑"/>
          <w:szCs w:val="21"/>
        </w:rPr>
        <w:t>小娜在</w:t>
      </w:r>
      <w:r>
        <w:rPr>
          <w:rFonts w:ascii="微软雅黑" w:eastAsia="微软雅黑" w:hAnsi="微软雅黑" w:hint="eastAsia"/>
          <w:szCs w:val="21"/>
        </w:rPr>
        <w:t>中国Windows</w:t>
      </w:r>
      <w:r>
        <w:rPr>
          <w:rFonts w:ascii="微软雅黑" w:eastAsia="微软雅黑" w:hAnsi="微软雅黑"/>
          <w:szCs w:val="21"/>
        </w:rPr>
        <w:t xml:space="preserve"> Phone</w:t>
      </w:r>
      <w:r>
        <w:rPr>
          <w:rFonts w:ascii="微软雅黑" w:eastAsia="微软雅黑" w:hAnsi="微软雅黑" w:hint="eastAsia"/>
          <w:szCs w:val="21"/>
        </w:rPr>
        <w:t>用户</w:t>
      </w:r>
      <w:r>
        <w:rPr>
          <w:rFonts w:ascii="微软雅黑" w:eastAsia="微软雅黑" w:hAnsi="微软雅黑"/>
          <w:szCs w:val="21"/>
        </w:rPr>
        <w:t>市场中的</w:t>
      </w:r>
      <w:r>
        <w:rPr>
          <w:rFonts w:ascii="微软雅黑" w:eastAsia="微软雅黑" w:hAnsi="微软雅黑" w:hint="eastAsia"/>
          <w:szCs w:val="21"/>
        </w:rPr>
        <w:t>应用实例和反馈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给出</w:t>
      </w:r>
      <w:r>
        <w:rPr>
          <w:rFonts w:ascii="微软雅黑" w:eastAsia="微软雅黑" w:hAnsi="微软雅黑"/>
          <w:szCs w:val="21"/>
        </w:rPr>
        <w:t>微软专属平台的</w:t>
      </w:r>
      <w:r w:rsidR="00092693">
        <w:rPr>
          <w:rFonts w:ascii="微软雅黑" w:eastAsia="微软雅黑" w:hAnsi="微软雅黑" w:hint="eastAsia"/>
          <w:szCs w:val="21"/>
        </w:rPr>
        <w:t>人工智能</w:t>
      </w:r>
      <w:r w:rsidR="00092693">
        <w:rPr>
          <w:rFonts w:ascii="微软雅黑" w:eastAsia="微软雅黑" w:hAnsi="微软雅黑"/>
          <w:szCs w:val="21"/>
        </w:rPr>
        <w:t>助理的应用现状分析</w:t>
      </w:r>
      <w:r w:rsidR="00092693">
        <w:rPr>
          <w:rFonts w:ascii="微软雅黑" w:eastAsia="微软雅黑" w:hAnsi="微软雅黑" w:hint="eastAsia"/>
          <w:szCs w:val="21"/>
        </w:rPr>
        <w:t>。（</w:t>
      </w:r>
      <w:r w:rsidR="00092693">
        <w:rPr>
          <w:rFonts w:ascii="微软雅黑" w:eastAsia="微软雅黑" w:hAnsi="微软雅黑"/>
          <w:szCs w:val="21"/>
        </w:rPr>
        <w:t>约</w:t>
      </w:r>
      <w:r w:rsidR="00092693">
        <w:rPr>
          <w:rFonts w:ascii="微软雅黑" w:eastAsia="微软雅黑" w:hAnsi="微软雅黑" w:hint="eastAsia"/>
          <w:szCs w:val="21"/>
        </w:rPr>
        <w:t>1000字）</w:t>
      </w:r>
    </w:p>
    <w:p w:rsidR="005D4678" w:rsidRPr="00F06AD8" w:rsidRDefault="005D4678" w:rsidP="00F06AD8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ins w:id="7" w:author="刘振兴" w:date="2014-12-01T15:46:00Z">
        <w:r>
          <w:rPr>
            <w:rFonts w:ascii="微软雅黑" w:eastAsia="微软雅黑" w:hAnsi="微软雅黑" w:hint="eastAsia"/>
            <w:szCs w:val="21"/>
          </w:rPr>
          <w:t>其他移动互联网上的人工智能</w:t>
        </w:r>
      </w:ins>
      <w:ins w:id="8" w:author="刘振兴" w:date="2014-12-01T15:47:00Z">
        <w:r>
          <w:rPr>
            <w:rFonts w:ascii="微软雅黑" w:eastAsia="微软雅黑" w:hAnsi="微软雅黑" w:hint="eastAsia"/>
            <w:szCs w:val="21"/>
          </w:rPr>
          <w:t>方面的应用样例简述</w:t>
        </w:r>
      </w:ins>
    </w:p>
    <w:p w:rsidR="00F06AD8" w:rsidRPr="00092693" w:rsidRDefault="00F06AD8" w:rsidP="00336C7F">
      <w:pPr>
        <w:rPr>
          <w:rFonts w:ascii="微软雅黑" w:eastAsia="微软雅黑" w:hAnsi="微软雅黑"/>
          <w:b/>
          <w:szCs w:val="21"/>
        </w:rPr>
      </w:pPr>
      <w:r w:rsidRPr="00092693">
        <w:rPr>
          <w:rFonts w:ascii="微软雅黑" w:eastAsia="微软雅黑" w:hAnsi="微软雅黑"/>
          <w:b/>
          <w:szCs w:val="21"/>
        </w:rPr>
        <w:t>Part III</w:t>
      </w:r>
      <w:r w:rsidR="00092693" w:rsidRPr="00092693">
        <w:rPr>
          <w:rFonts w:ascii="微软雅黑" w:eastAsia="微软雅黑" w:hAnsi="微软雅黑"/>
          <w:b/>
          <w:szCs w:val="21"/>
        </w:rPr>
        <w:t xml:space="preserve"> </w:t>
      </w:r>
      <w:r w:rsidR="00092693" w:rsidRPr="00092693">
        <w:rPr>
          <w:rFonts w:ascii="微软雅黑" w:eastAsia="微软雅黑" w:hAnsi="微软雅黑" w:hint="eastAsia"/>
          <w:b/>
          <w:szCs w:val="21"/>
        </w:rPr>
        <w:t>人工智能面临</w:t>
      </w:r>
      <w:r w:rsidR="00092693" w:rsidRPr="00092693">
        <w:rPr>
          <w:rFonts w:ascii="微软雅黑" w:eastAsia="微软雅黑" w:hAnsi="微软雅黑"/>
          <w:b/>
          <w:szCs w:val="21"/>
        </w:rPr>
        <w:t>的技术</w:t>
      </w:r>
      <w:r w:rsidR="00092693" w:rsidRPr="00092693">
        <w:rPr>
          <w:rFonts w:ascii="微软雅黑" w:eastAsia="微软雅黑" w:hAnsi="微软雅黑" w:hint="eastAsia"/>
          <w:b/>
          <w:szCs w:val="21"/>
        </w:rPr>
        <w:t>和商业</w:t>
      </w:r>
      <w:r w:rsidR="00092693" w:rsidRPr="00092693">
        <w:rPr>
          <w:rFonts w:ascii="微软雅黑" w:eastAsia="微软雅黑" w:hAnsi="微软雅黑"/>
          <w:b/>
          <w:szCs w:val="21"/>
        </w:rPr>
        <w:t>挑战</w:t>
      </w:r>
      <w:r w:rsidR="00092693" w:rsidRPr="00092693">
        <w:rPr>
          <w:rFonts w:ascii="微软雅黑" w:eastAsia="微软雅黑" w:hAnsi="微软雅黑" w:hint="eastAsia"/>
          <w:b/>
          <w:szCs w:val="21"/>
        </w:rPr>
        <w:t>（</w:t>
      </w:r>
      <w:r w:rsidR="00092693" w:rsidRPr="00092693">
        <w:rPr>
          <w:rFonts w:ascii="微软雅黑" w:eastAsia="微软雅黑" w:hAnsi="微软雅黑"/>
          <w:b/>
          <w:szCs w:val="21"/>
        </w:rPr>
        <w:t>约</w:t>
      </w:r>
      <w:r w:rsidR="00092693" w:rsidRPr="00092693">
        <w:rPr>
          <w:rFonts w:ascii="微软雅黑" w:eastAsia="微软雅黑" w:hAnsi="微软雅黑" w:hint="eastAsia"/>
          <w:b/>
          <w:szCs w:val="21"/>
        </w:rPr>
        <w:t>1500字）</w:t>
      </w:r>
    </w:p>
    <w:p w:rsidR="005D4678" w:rsidRPr="005D4678" w:rsidRDefault="005D4678" w:rsidP="005D4678">
      <w:pPr>
        <w:pStyle w:val="ListParagraph"/>
        <w:numPr>
          <w:ilvl w:val="0"/>
          <w:numId w:val="3"/>
        </w:numPr>
        <w:ind w:firstLineChars="0"/>
        <w:rPr>
          <w:ins w:id="9" w:author="刘振兴" w:date="2014-12-01T15:48:00Z"/>
          <w:rFonts w:ascii="微软雅黑" w:eastAsia="微软雅黑" w:hAnsi="微软雅黑" w:hint="eastAsia"/>
          <w:szCs w:val="21"/>
          <w:rPrChange w:id="10" w:author="刘振兴" w:date="2014-12-01T15:48:00Z">
            <w:rPr>
              <w:ins w:id="11" w:author="刘振兴" w:date="2014-12-01T15:48:00Z"/>
              <w:rFonts w:hint="eastAsia"/>
            </w:rPr>
          </w:rPrChange>
        </w:rPr>
        <w:pPrChange w:id="12" w:author="刘振兴" w:date="2014-12-01T15:48:00Z">
          <w:pPr/>
        </w:pPrChange>
      </w:pPr>
      <w:ins w:id="13" w:author="刘振兴" w:date="2014-12-01T15:48:00Z">
        <w:r w:rsidRPr="005D4678">
          <w:rPr>
            <w:rFonts w:ascii="微软雅黑" w:eastAsia="微软雅黑" w:hAnsi="微软雅黑" w:hint="eastAsia"/>
            <w:szCs w:val="21"/>
            <w:rPrChange w:id="14" w:author="刘振兴" w:date="2014-12-01T15:48:00Z">
              <w:rPr>
                <w:rFonts w:hint="eastAsia"/>
              </w:rPr>
            </w:rPrChange>
          </w:rPr>
          <w:t>人工智能本身的发展</w:t>
        </w:r>
      </w:ins>
    </w:p>
    <w:p w:rsidR="00092693" w:rsidRDefault="00092693" w:rsidP="00336C7F">
      <w:pPr>
        <w:rPr>
          <w:ins w:id="15" w:author="刘振兴" w:date="2014-12-01T15:48:00Z"/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概述人工智能面临</w:t>
      </w:r>
      <w:r>
        <w:rPr>
          <w:rFonts w:ascii="微软雅黑" w:eastAsia="微软雅黑" w:hAnsi="微软雅黑"/>
          <w:szCs w:val="21"/>
        </w:rPr>
        <w:t>的技术和商业挑战，比如</w:t>
      </w:r>
      <w:r>
        <w:rPr>
          <w:rFonts w:ascii="微软雅黑" w:eastAsia="微软雅黑" w:hAnsi="微软雅黑" w:hint="eastAsia"/>
          <w:szCs w:val="21"/>
        </w:rPr>
        <w:t>从</w:t>
      </w:r>
      <w:r>
        <w:rPr>
          <w:rFonts w:ascii="微软雅黑" w:eastAsia="微软雅黑" w:hAnsi="微软雅黑"/>
          <w:szCs w:val="21"/>
        </w:rPr>
        <w:t>技术角度看，</w:t>
      </w:r>
      <w:r>
        <w:rPr>
          <w:rFonts w:ascii="微软雅黑" w:eastAsia="微软雅黑" w:hAnsi="微软雅黑" w:hint="eastAsia"/>
          <w:szCs w:val="21"/>
        </w:rPr>
        <w:t>人工智能发展分为功能</w:t>
      </w:r>
      <w:r>
        <w:rPr>
          <w:rFonts w:ascii="微软雅黑" w:eastAsia="微软雅黑" w:hAnsi="微软雅黑"/>
          <w:szCs w:val="21"/>
        </w:rPr>
        <w:t>、智能、</w:t>
      </w:r>
      <w:r>
        <w:rPr>
          <w:rFonts w:ascii="微软雅黑" w:eastAsia="微软雅黑" w:hAnsi="微软雅黑" w:hint="eastAsia"/>
          <w:szCs w:val="21"/>
        </w:rPr>
        <w:lastRenderedPageBreak/>
        <w:t>智力</w:t>
      </w:r>
      <w:r>
        <w:rPr>
          <w:rFonts w:ascii="微软雅黑" w:eastAsia="微软雅黑" w:hAnsi="微软雅黑"/>
          <w:szCs w:val="21"/>
        </w:rPr>
        <w:t>到智慧的四个阶段，</w:t>
      </w:r>
      <w:r>
        <w:rPr>
          <w:rFonts w:ascii="微软雅黑" w:eastAsia="微软雅黑" w:hAnsi="微软雅黑" w:hint="eastAsia"/>
          <w:szCs w:val="21"/>
        </w:rPr>
        <w:t>目前</w:t>
      </w:r>
      <w:r>
        <w:rPr>
          <w:rFonts w:ascii="微软雅黑" w:eastAsia="微软雅黑" w:hAnsi="微软雅黑"/>
          <w:szCs w:val="21"/>
        </w:rPr>
        <w:t>还只处在智能的早期阶段，距离智力和智慧还有很大的距离</w:t>
      </w:r>
      <w:r>
        <w:rPr>
          <w:rFonts w:ascii="微软雅黑" w:eastAsia="微软雅黑" w:hAnsi="微软雅黑" w:hint="eastAsia"/>
          <w:szCs w:val="21"/>
        </w:rPr>
        <w:t>；</w:t>
      </w:r>
      <w:r>
        <w:rPr>
          <w:rFonts w:ascii="微软雅黑" w:eastAsia="微软雅黑" w:hAnsi="微软雅黑"/>
          <w:szCs w:val="21"/>
        </w:rPr>
        <w:t>从商业角度看，人工智能需要解决好</w:t>
      </w:r>
      <w:r>
        <w:rPr>
          <w:rFonts w:ascii="微软雅黑" w:eastAsia="微软雅黑" w:hAnsi="微软雅黑" w:hint="eastAsia"/>
          <w:szCs w:val="21"/>
        </w:rPr>
        <w:t>有趣</w:t>
      </w:r>
      <w:r>
        <w:rPr>
          <w:rFonts w:ascii="微软雅黑" w:eastAsia="微软雅黑" w:hAnsi="微软雅黑"/>
          <w:szCs w:val="21"/>
        </w:rPr>
        <w:t>与</w:t>
      </w:r>
      <w:r>
        <w:rPr>
          <w:rFonts w:ascii="微软雅黑" w:eastAsia="微软雅黑" w:hAnsi="微软雅黑" w:hint="eastAsia"/>
          <w:szCs w:val="21"/>
        </w:rPr>
        <w:t>有用</w:t>
      </w:r>
      <w:r>
        <w:rPr>
          <w:rFonts w:ascii="微软雅黑" w:eastAsia="微软雅黑" w:hAnsi="微软雅黑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移动</w:t>
      </w:r>
      <w:r>
        <w:rPr>
          <w:rFonts w:ascii="微软雅黑" w:eastAsia="微软雅黑" w:hAnsi="微软雅黑"/>
          <w:szCs w:val="21"/>
        </w:rPr>
        <w:t>数据搜集</w:t>
      </w:r>
      <w:r>
        <w:rPr>
          <w:rFonts w:ascii="微软雅黑" w:eastAsia="微软雅黑" w:hAnsi="微软雅黑" w:hint="eastAsia"/>
          <w:szCs w:val="21"/>
        </w:rPr>
        <w:t>和个人安全与</w:t>
      </w:r>
      <w:r>
        <w:rPr>
          <w:rFonts w:ascii="微软雅黑" w:eastAsia="微软雅黑" w:hAnsi="微软雅黑"/>
          <w:szCs w:val="21"/>
        </w:rPr>
        <w:t>隐私</w:t>
      </w:r>
      <w:r>
        <w:rPr>
          <w:rFonts w:ascii="微软雅黑" w:eastAsia="微软雅黑" w:hAnsi="微软雅黑" w:hint="eastAsia"/>
          <w:szCs w:val="21"/>
        </w:rPr>
        <w:t>、用户</w:t>
      </w:r>
      <w:r>
        <w:rPr>
          <w:rFonts w:ascii="微软雅黑" w:eastAsia="微软雅黑" w:hAnsi="微软雅黑"/>
          <w:szCs w:val="21"/>
        </w:rPr>
        <w:t>习惯</w:t>
      </w:r>
      <w:r>
        <w:rPr>
          <w:rFonts w:ascii="微软雅黑" w:eastAsia="微软雅黑" w:hAnsi="微软雅黑" w:hint="eastAsia"/>
          <w:szCs w:val="21"/>
        </w:rPr>
        <w:t>与</w:t>
      </w:r>
      <w:r w:rsidR="007F7AE3">
        <w:rPr>
          <w:rFonts w:ascii="微软雅黑" w:eastAsia="微软雅黑" w:hAnsi="微软雅黑" w:hint="eastAsia"/>
          <w:szCs w:val="21"/>
        </w:rPr>
        <w:t>学习成本之间</w:t>
      </w:r>
      <w:r w:rsidR="007F7AE3">
        <w:rPr>
          <w:rFonts w:ascii="微软雅黑" w:eastAsia="微软雅黑" w:hAnsi="微软雅黑"/>
          <w:szCs w:val="21"/>
        </w:rPr>
        <w:t>的矛盾</w:t>
      </w:r>
      <w:r w:rsidR="007F7AE3">
        <w:rPr>
          <w:rFonts w:ascii="微软雅黑" w:eastAsia="微软雅黑" w:hAnsi="微软雅黑" w:hint="eastAsia"/>
          <w:szCs w:val="21"/>
        </w:rPr>
        <w:t>。</w:t>
      </w:r>
    </w:p>
    <w:p w:rsidR="005D4678" w:rsidRPr="005D4678" w:rsidRDefault="005D4678" w:rsidP="005D4678">
      <w:pPr>
        <w:pStyle w:val="ListParagraph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  <w:rPrChange w:id="16" w:author="刘振兴" w:date="2014-12-01T15:49:00Z">
            <w:rPr/>
          </w:rPrChange>
        </w:rPr>
        <w:pPrChange w:id="17" w:author="刘振兴" w:date="2014-12-01T15:49:00Z">
          <w:pPr/>
        </w:pPrChange>
      </w:pPr>
      <w:ins w:id="18" w:author="刘振兴" w:date="2014-12-01T15:48:00Z">
        <w:r>
          <w:rPr>
            <w:rFonts w:ascii="微软雅黑" w:eastAsia="微软雅黑" w:hAnsi="微软雅黑" w:hint="eastAsia"/>
            <w:szCs w:val="21"/>
          </w:rPr>
          <w:t>人工智能在移动互联网语境下的发展问题</w:t>
        </w:r>
      </w:ins>
      <w:ins w:id="19" w:author="刘振兴" w:date="2014-12-01T15:49:00Z">
        <w:r>
          <w:rPr>
            <w:rFonts w:ascii="微软雅黑" w:eastAsia="微软雅黑" w:hAnsi="微软雅黑"/>
            <w:szCs w:val="21"/>
          </w:rPr>
          <w:t>…</w:t>
        </w:r>
        <w:r>
          <w:rPr>
            <w:rFonts w:ascii="微软雅黑" w:eastAsia="微软雅黑" w:hAnsi="微软雅黑" w:hint="eastAsia"/>
            <w:szCs w:val="21"/>
          </w:rPr>
          <w:t>, 或可揉在一起。需提供或</w:t>
        </w:r>
      </w:ins>
      <w:ins w:id="20" w:author="刘振兴" w:date="2014-12-01T15:50:00Z">
        <w:r w:rsidR="00814FA0">
          <w:rPr>
            <w:rFonts w:ascii="微软雅黑" w:eastAsia="微软雅黑" w:hAnsi="微软雅黑" w:hint="eastAsia"/>
            <w:szCs w:val="21"/>
          </w:rPr>
          <w:t>紧扣人工智能</w:t>
        </w:r>
      </w:ins>
      <w:ins w:id="21" w:author="刘振兴" w:date="2014-12-01T15:51:00Z">
        <w:r w:rsidR="00814FA0">
          <w:rPr>
            <w:rFonts w:ascii="微软雅黑" w:eastAsia="微软雅黑" w:hAnsi="微软雅黑" w:hint="eastAsia"/>
            <w:szCs w:val="21"/>
          </w:rPr>
          <w:t>在移动互联网方面进一步提升所面临的技术或者商业挑战。</w:t>
        </w:r>
      </w:ins>
    </w:p>
    <w:p w:rsidR="00F06AD8" w:rsidRPr="00092693" w:rsidRDefault="00F06AD8" w:rsidP="00336C7F">
      <w:pPr>
        <w:rPr>
          <w:rFonts w:ascii="微软雅黑" w:eastAsia="微软雅黑" w:hAnsi="微软雅黑"/>
          <w:b/>
          <w:szCs w:val="21"/>
        </w:rPr>
      </w:pPr>
      <w:r w:rsidRPr="00092693">
        <w:rPr>
          <w:rFonts w:ascii="微软雅黑" w:eastAsia="微软雅黑" w:hAnsi="微软雅黑"/>
          <w:b/>
          <w:szCs w:val="21"/>
        </w:rPr>
        <w:t>Part IV</w:t>
      </w:r>
      <w:r w:rsidR="00092693" w:rsidRPr="00092693">
        <w:rPr>
          <w:rFonts w:ascii="微软雅黑" w:eastAsia="微软雅黑" w:hAnsi="微软雅黑"/>
          <w:b/>
          <w:szCs w:val="21"/>
        </w:rPr>
        <w:t xml:space="preserve"> </w:t>
      </w:r>
      <w:r w:rsidR="00092693" w:rsidRPr="00092693">
        <w:rPr>
          <w:rFonts w:ascii="微软雅黑" w:eastAsia="微软雅黑" w:hAnsi="微软雅黑" w:hint="eastAsia"/>
          <w:b/>
          <w:szCs w:val="21"/>
        </w:rPr>
        <w:t>人工智能的</w:t>
      </w:r>
      <w:r w:rsidR="00092693" w:rsidRPr="00092693">
        <w:rPr>
          <w:rFonts w:ascii="微软雅黑" w:eastAsia="微软雅黑" w:hAnsi="微软雅黑"/>
          <w:b/>
          <w:szCs w:val="21"/>
        </w:rPr>
        <w:t>应用展望</w:t>
      </w:r>
      <w:r w:rsidR="00092693">
        <w:rPr>
          <w:rFonts w:ascii="微软雅黑" w:eastAsia="微软雅黑" w:hAnsi="微软雅黑" w:hint="eastAsia"/>
          <w:b/>
          <w:szCs w:val="21"/>
        </w:rPr>
        <w:t>（约500字）</w:t>
      </w:r>
    </w:p>
    <w:p w:rsidR="00814FA0" w:rsidRDefault="00814FA0" w:rsidP="00336C7F">
      <w:pPr>
        <w:rPr>
          <w:ins w:id="22" w:author="刘振兴" w:date="2014-12-01T15:51:00Z"/>
          <w:rFonts w:ascii="微软雅黑" w:eastAsia="微软雅黑" w:hAnsi="微软雅黑" w:hint="eastAsia"/>
          <w:szCs w:val="21"/>
        </w:rPr>
      </w:pPr>
      <w:ins w:id="23" w:author="刘振兴" w:date="2014-12-01T15:51:00Z">
        <w:r>
          <w:rPr>
            <w:rFonts w:ascii="微软雅黑" w:eastAsia="微软雅黑" w:hAnsi="微软雅黑" w:hint="eastAsia"/>
            <w:szCs w:val="21"/>
          </w:rPr>
          <w:t>未来的移动互联网的样子，在这种情景下，人工智能的应用</w:t>
        </w:r>
        <w:r>
          <w:rPr>
            <w:rFonts w:ascii="微软雅黑" w:eastAsia="微软雅黑" w:hAnsi="微软雅黑"/>
            <w:szCs w:val="21"/>
          </w:rPr>
          <w:t>…</w:t>
        </w:r>
        <w:r>
          <w:rPr>
            <w:rFonts w:ascii="微软雅黑" w:eastAsia="微软雅黑" w:hAnsi="微软雅黑" w:hint="eastAsia"/>
            <w:szCs w:val="21"/>
          </w:rPr>
          <w:t>..</w:t>
        </w:r>
        <w:bookmarkStart w:id="24" w:name="_GoBack"/>
        <w:bookmarkEnd w:id="24"/>
      </w:ins>
    </w:p>
    <w:p w:rsidR="00F06AD8" w:rsidRPr="00F06AD8" w:rsidRDefault="007F7AE3" w:rsidP="00336C7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</w:t>
      </w:r>
      <w:r>
        <w:rPr>
          <w:rFonts w:ascii="微软雅黑" w:eastAsia="微软雅黑" w:hAnsi="微软雅黑"/>
          <w:szCs w:val="21"/>
        </w:rPr>
        <w:t>人工智能在</w:t>
      </w:r>
      <w:r>
        <w:rPr>
          <w:rFonts w:ascii="微软雅黑" w:eastAsia="微软雅黑" w:hAnsi="微软雅黑" w:hint="eastAsia"/>
          <w:szCs w:val="21"/>
        </w:rPr>
        <w:t>一两年</w:t>
      </w:r>
      <w:r>
        <w:rPr>
          <w:rFonts w:ascii="微软雅黑" w:eastAsia="微软雅黑" w:hAnsi="微软雅黑"/>
          <w:szCs w:val="21"/>
        </w:rPr>
        <w:t>内的</w:t>
      </w:r>
      <w:r>
        <w:rPr>
          <w:rFonts w:ascii="微软雅黑" w:eastAsia="微软雅黑" w:hAnsi="微软雅黑" w:hint="eastAsia"/>
          <w:szCs w:val="21"/>
        </w:rPr>
        <w:t>“近未来”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应用场景</w:t>
      </w:r>
      <w:r>
        <w:rPr>
          <w:rFonts w:ascii="微软雅黑" w:eastAsia="微软雅黑" w:hAnsi="微软雅黑"/>
          <w:szCs w:val="21"/>
        </w:rPr>
        <w:t>进行</w:t>
      </w:r>
      <w:r>
        <w:rPr>
          <w:rFonts w:ascii="微软雅黑" w:eastAsia="微软雅黑" w:hAnsi="微软雅黑" w:hint="eastAsia"/>
          <w:szCs w:val="21"/>
        </w:rPr>
        <w:t>展望</w:t>
      </w:r>
      <w:r>
        <w:rPr>
          <w:rFonts w:ascii="微软雅黑" w:eastAsia="微软雅黑" w:hAnsi="微软雅黑"/>
          <w:szCs w:val="21"/>
        </w:rPr>
        <w:t>。例如</w:t>
      </w:r>
      <w:r>
        <w:rPr>
          <w:rFonts w:ascii="微软雅黑" w:eastAsia="微软雅黑" w:hAnsi="微软雅黑" w:hint="eastAsia"/>
          <w:szCs w:val="21"/>
        </w:rPr>
        <w:t>，微软</w:t>
      </w:r>
      <w:r>
        <w:rPr>
          <w:rFonts w:ascii="微软雅黑" w:eastAsia="微软雅黑" w:hAnsi="微软雅黑"/>
          <w:szCs w:val="21"/>
        </w:rPr>
        <w:t>小冰</w:t>
      </w:r>
      <w:r>
        <w:rPr>
          <w:rFonts w:ascii="微软雅黑" w:eastAsia="微软雅黑" w:hAnsi="微软雅黑" w:hint="eastAsia"/>
          <w:szCs w:val="21"/>
        </w:rPr>
        <w:t>+京东</w:t>
      </w:r>
      <w:r>
        <w:rPr>
          <w:rFonts w:ascii="微软雅黑" w:eastAsia="微软雅黑" w:hAnsi="微软雅黑"/>
          <w:szCs w:val="21"/>
        </w:rPr>
        <w:t>移动客户端</w:t>
      </w:r>
      <w:r>
        <w:rPr>
          <w:rFonts w:ascii="微软雅黑" w:eastAsia="微软雅黑" w:hAnsi="微软雅黑" w:hint="eastAsia"/>
          <w:szCs w:val="21"/>
        </w:rPr>
        <w:t>+智能</w:t>
      </w:r>
      <w:r>
        <w:rPr>
          <w:rFonts w:ascii="微软雅黑" w:eastAsia="微软雅黑" w:hAnsi="微软雅黑"/>
          <w:szCs w:val="21"/>
        </w:rPr>
        <w:t>家居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场景</w:t>
      </w:r>
      <w:r>
        <w:rPr>
          <w:rFonts w:ascii="微软雅黑" w:eastAsia="微软雅黑" w:hAnsi="微软雅黑" w:hint="eastAsia"/>
          <w:szCs w:val="21"/>
        </w:rPr>
        <w:t>；</w:t>
      </w:r>
      <w:r>
        <w:rPr>
          <w:rFonts w:ascii="微软雅黑" w:eastAsia="微软雅黑" w:hAnsi="微软雅黑"/>
          <w:szCs w:val="21"/>
        </w:rPr>
        <w:t>微软小娜</w:t>
      </w:r>
      <w:r>
        <w:rPr>
          <w:rFonts w:ascii="微软雅黑" w:eastAsia="微软雅黑" w:hAnsi="微软雅黑" w:hint="eastAsia"/>
          <w:szCs w:val="21"/>
        </w:rPr>
        <w:t>+</w:t>
      </w:r>
      <w:r>
        <w:rPr>
          <w:rFonts w:ascii="微软雅黑" w:eastAsia="微软雅黑" w:hAnsi="微软雅黑"/>
          <w:szCs w:val="21"/>
        </w:rPr>
        <w:t xml:space="preserve">Windows Phone+ </w:t>
      </w:r>
      <w:r>
        <w:rPr>
          <w:rFonts w:ascii="微软雅黑" w:eastAsia="微软雅黑" w:hAnsi="微软雅黑" w:hint="eastAsia"/>
          <w:szCs w:val="21"/>
        </w:rPr>
        <w:t>智能汽车</w:t>
      </w:r>
      <w:r>
        <w:rPr>
          <w:rFonts w:ascii="微软雅黑" w:eastAsia="微软雅黑" w:hAnsi="微软雅黑"/>
          <w:szCs w:val="21"/>
        </w:rPr>
        <w:t>的场景</w:t>
      </w:r>
      <w:r>
        <w:rPr>
          <w:rFonts w:ascii="微软雅黑" w:eastAsia="微软雅黑" w:hAnsi="微软雅黑" w:hint="eastAsia"/>
          <w:szCs w:val="21"/>
        </w:rPr>
        <w:t>等</w:t>
      </w:r>
      <w:r>
        <w:rPr>
          <w:rFonts w:ascii="微软雅黑" w:eastAsia="微软雅黑" w:hAnsi="微软雅黑"/>
          <w:szCs w:val="21"/>
        </w:rPr>
        <w:t>。</w:t>
      </w:r>
    </w:p>
    <w:sectPr w:rsidR="00F06AD8" w:rsidRPr="00F06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F3FF1"/>
    <w:multiLevelType w:val="hybridMultilevel"/>
    <w:tmpl w:val="B6E04818"/>
    <w:lvl w:ilvl="0" w:tplc="CCA21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2B56AD"/>
    <w:multiLevelType w:val="hybridMultilevel"/>
    <w:tmpl w:val="31608BF8"/>
    <w:lvl w:ilvl="0" w:tplc="0BD2E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100DD2"/>
    <w:multiLevelType w:val="hybridMultilevel"/>
    <w:tmpl w:val="C7022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C7F"/>
    <w:rsid w:val="00092693"/>
    <w:rsid w:val="00336C7F"/>
    <w:rsid w:val="005D4678"/>
    <w:rsid w:val="007F7AE3"/>
    <w:rsid w:val="00814FA0"/>
    <w:rsid w:val="008A43B3"/>
    <w:rsid w:val="00BC3E4C"/>
    <w:rsid w:val="00D3746D"/>
    <w:rsid w:val="00F0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AD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6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6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AD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6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6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谢文砚</dc:creator>
  <cp:lastModifiedBy>刘振兴</cp:lastModifiedBy>
  <cp:revision>3</cp:revision>
  <dcterms:created xsi:type="dcterms:W3CDTF">2014-12-01T07:45:00Z</dcterms:created>
  <dcterms:modified xsi:type="dcterms:W3CDTF">2014-12-01T07:52:00Z</dcterms:modified>
</cp:coreProperties>
</file>